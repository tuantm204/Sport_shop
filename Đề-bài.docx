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3F406" w14:textId="2EEDF1AD" w:rsidR="00B34B42" w:rsidRPr="00042172" w:rsidRDefault="00B34B42">
      <w:pPr>
        <w:rPr>
          <w:b/>
          <w:bCs/>
          <w:sz w:val="30"/>
          <w:szCs w:val="30"/>
          <w:lang w:val="vi-VN"/>
        </w:rPr>
      </w:pPr>
      <w:r w:rsidRPr="00042172">
        <w:rPr>
          <w:b/>
          <w:bCs/>
          <w:sz w:val="30"/>
          <w:szCs w:val="30"/>
          <w:lang w:val="vi-VN"/>
        </w:rPr>
        <w:t>Đề bài:</w:t>
      </w:r>
      <w:r w:rsidR="006E56F4" w:rsidRPr="00042172">
        <w:rPr>
          <w:b/>
          <w:bCs/>
          <w:sz w:val="30"/>
          <w:szCs w:val="30"/>
        </w:rPr>
        <w:t xml:space="preserve"> </w:t>
      </w:r>
      <w:r w:rsidRPr="00042172">
        <w:rPr>
          <w:b/>
          <w:bCs/>
          <w:sz w:val="30"/>
          <w:szCs w:val="30"/>
          <w:lang w:val="vi-VN"/>
        </w:rPr>
        <w:t>Hệ thống quản lý, mua bán hàng trực tuyến của cửa hàng thể thao với yêu cầu</w:t>
      </w:r>
      <w:r w:rsidR="00D55E34" w:rsidRPr="00042172">
        <w:rPr>
          <w:b/>
          <w:bCs/>
          <w:sz w:val="30"/>
          <w:szCs w:val="30"/>
          <w:lang w:val="vi-VN"/>
        </w:rPr>
        <w:t>:</w:t>
      </w:r>
    </w:p>
    <w:p w14:paraId="7AB565E3" w14:textId="77777777" w:rsidR="00B34B42" w:rsidRDefault="00B34B42">
      <w:pPr>
        <w:rPr>
          <w:lang w:val="vi-VN"/>
        </w:rPr>
      </w:pPr>
      <w:r w:rsidRPr="00B84770">
        <w:rPr>
          <w:b/>
          <w:bCs/>
          <w:lang w:val="vi-VN"/>
        </w:rPr>
        <w:t>Về phía cửa hàng(admin):</w:t>
      </w:r>
      <w:r w:rsidR="00B84770">
        <w:rPr>
          <w:lang w:val="vi-VN"/>
        </w:rPr>
        <w:t xml:space="preserve"> Đăng nhập với tên tài khoản “admin”</w:t>
      </w:r>
    </w:p>
    <w:p w14:paraId="1C12C242" w14:textId="77777777" w:rsidR="00B34B42" w:rsidRDefault="00B34B42">
      <w:pPr>
        <w:rPr>
          <w:lang w:val="vi-VN"/>
        </w:rPr>
      </w:pPr>
      <w:r>
        <w:rPr>
          <w:lang w:val="vi-VN"/>
        </w:rPr>
        <w:tab/>
        <w:t xml:space="preserve">+ </w:t>
      </w:r>
      <w:r w:rsidRPr="00B84770">
        <w:rPr>
          <w:b/>
          <w:bCs/>
          <w:lang w:val="vi-VN"/>
        </w:rPr>
        <w:t>admin</w:t>
      </w:r>
      <w:r>
        <w:rPr>
          <w:lang w:val="vi-VN"/>
        </w:rPr>
        <w:t xml:space="preserve"> có quyền </w:t>
      </w:r>
      <w:r w:rsidRPr="00B84770">
        <w:rPr>
          <w:b/>
          <w:bCs/>
          <w:lang w:val="vi-VN"/>
        </w:rPr>
        <w:t>thêm tài khoản khách hàng</w:t>
      </w:r>
      <w:r>
        <w:rPr>
          <w:lang w:val="vi-VN"/>
        </w:rPr>
        <w:t xml:space="preserve">(UserId,Username, password, Full Name, Email, Phone Number, Address, Gender, Date Of Birth), </w:t>
      </w:r>
      <w:r w:rsidRPr="00B84770">
        <w:rPr>
          <w:b/>
          <w:bCs/>
          <w:lang w:val="vi-VN"/>
        </w:rPr>
        <w:t xml:space="preserve">sửa tài khoản khách hàng </w:t>
      </w:r>
      <w:r>
        <w:rPr>
          <w:lang w:val="vi-VN"/>
        </w:rPr>
        <w:t>(password, Full Name, Email, Phone Number, Address, Gender, Date Of Birth)</w:t>
      </w:r>
      <w:r w:rsidR="003B011A">
        <w:rPr>
          <w:lang w:val="vi-VN"/>
        </w:rPr>
        <w:t>,</w:t>
      </w:r>
      <w:r>
        <w:rPr>
          <w:lang w:val="vi-VN"/>
        </w:rPr>
        <w:t xml:space="preserve"> </w:t>
      </w:r>
      <w:r w:rsidRPr="00B84770">
        <w:rPr>
          <w:b/>
          <w:bCs/>
          <w:lang w:val="vi-VN"/>
        </w:rPr>
        <w:t>xoá tài khoản</w:t>
      </w:r>
      <w:r w:rsidR="003B011A" w:rsidRPr="00B84770">
        <w:rPr>
          <w:b/>
          <w:bCs/>
          <w:lang w:val="vi-VN"/>
        </w:rPr>
        <w:t xml:space="preserve"> </w:t>
      </w:r>
      <w:r w:rsidRPr="00B84770">
        <w:rPr>
          <w:b/>
          <w:bCs/>
          <w:lang w:val="vi-VN"/>
        </w:rPr>
        <w:t>khách hàng</w:t>
      </w:r>
      <w:r>
        <w:rPr>
          <w:lang w:val="vi-VN"/>
        </w:rPr>
        <w:t xml:space="preserve"> </w:t>
      </w:r>
      <w:r w:rsidR="003B011A">
        <w:rPr>
          <w:lang w:val="vi-VN"/>
        </w:rPr>
        <w:t>với UserId tự tăng dần theo mẫu “KHXXXXXX”</w:t>
      </w:r>
      <w:r w:rsidR="003B011A" w:rsidRPr="003B011A">
        <w:rPr>
          <w:lang w:val="vi-VN"/>
        </w:rPr>
        <w:t xml:space="preserve"> </w:t>
      </w:r>
      <w:r w:rsidR="003B011A">
        <w:rPr>
          <w:lang w:val="vi-VN"/>
        </w:rPr>
        <w:t xml:space="preserve">(XXXXXX tăng dần từ 1), UserName phải là các chữ cái hoặc các số và không được bắt đâu bằng cụm “admin”, password phải từ 8 ký tự trở lên bao gồm chữ cái và chữ số, Phone Number chỉ có 10 số , </w:t>
      </w:r>
      <w:r w:rsidR="00B84770">
        <w:rPr>
          <w:lang w:val="vi-VN"/>
        </w:rPr>
        <w:t xml:space="preserve">thêm tài khoản phải thêm giỏ hàng cho người đó và phải thêm đầy đủ thông tin, </w:t>
      </w:r>
      <w:r w:rsidR="003B011A">
        <w:rPr>
          <w:lang w:val="vi-VN"/>
        </w:rPr>
        <w:t>sửa tài khoản dựa trên userName, xoá tài khoản dựa trên userName</w:t>
      </w:r>
    </w:p>
    <w:p w14:paraId="16B31D25" w14:textId="77777777" w:rsidR="00B84770" w:rsidRDefault="003B011A">
      <w:pPr>
        <w:rPr>
          <w:lang w:val="vi-VN"/>
        </w:rPr>
      </w:pPr>
      <w:r>
        <w:rPr>
          <w:lang w:val="vi-VN"/>
        </w:rPr>
        <w:tab/>
        <w:t xml:space="preserve">+ </w:t>
      </w:r>
      <w:r w:rsidRPr="00B84770">
        <w:rPr>
          <w:b/>
          <w:bCs/>
          <w:lang w:val="vi-VN"/>
        </w:rPr>
        <w:t>admin</w:t>
      </w:r>
      <w:r>
        <w:rPr>
          <w:lang w:val="vi-VN"/>
        </w:rPr>
        <w:t xml:space="preserve"> có quyền </w:t>
      </w:r>
      <w:r w:rsidRPr="00B84770">
        <w:rPr>
          <w:b/>
          <w:bCs/>
          <w:lang w:val="vi-VN"/>
        </w:rPr>
        <w:t>thêm sản phẩm mới</w:t>
      </w:r>
      <w:r w:rsidR="00B84770" w:rsidRPr="00B84770">
        <w:rPr>
          <w:b/>
          <w:bCs/>
          <w:lang w:val="vi-VN"/>
        </w:rPr>
        <w:t xml:space="preserve"> vào kho cửa hàng</w:t>
      </w:r>
      <w:r>
        <w:rPr>
          <w:lang w:val="vi-VN"/>
        </w:rPr>
        <w:t xml:space="preserve"> (ProductId, name, </w:t>
      </w:r>
      <w:r w:rsidRPr="003B011A">
        <w:rPr>
          <w:lang w:val="vi-VN"/>
        </w:rPr>
        <w:t>description</w:t>
      </w:r>
      <w:r>
        <w:rPr>
          <w:lang w:val="vi-VN"/>
        </w:rPr>
        <w:t>, price, quantity In Stock, category, brand, status),</w:t>
      </w:r>
      <w:r w:rsidR="00B84770">
        <w:rPr>
          <w:lang w:val="vi-VN"/>
        </w:rPr>
        <w:t xml:space="preserve"> </w:t>
      </w:r>
      <w:r w:rsidR="00B84770" w:rsidRPr="00B84770">
        <w:rPr>
          <w:b/>
          <w:bCs/>
          <w:lang w:val="vi-VN"/>
        </w:rPr>
        <w:t>sửa thông tin sản phẩm</w:t>
      </w:r>
      <w:r w:rsidR="00B84770">
        <w:rPr>
          <w:lang w:val="vi-VN"/>
        </w:rPr>
        <w:t xml:space="preserve">(name, </w:t>
      </w:r>
      <w:r w:rsidR="00B84770" w:rsidRPr="003B011A">
        <w:rPr>
          <w:lang w:val="vi-VN"/>
        </w:rPr>
        <w:t>description</w:t>
      </w:r>
      <w:r w:rsidR="00B84770">
        <w:rPr>
          <w:lang w:val="vi-VN"/>
        </w:rPr>
        <w:t xml:space="preserve">, price, quantity In Stock, category, brand, status), </w:t>
      </w:r>
      <w:r w:rsidR="00B84770" w:rsidRPr="00B84770">
        <w:rPr>
          <w:b/>
          <w:bCs/>
          <w:lang w:val="vi-VN"/>
        </w:rPr>
        <w:t>xoá sản phẩm khỏi kho hàng</w:t>
      </w:r>
      <w:r w:rsidR="009A056E">
        <w:rPr>
          <w:lang w:val="vi-VN"/>
        </w:rPr>
        <w:t xml:space="preserve">, </w:t>
      </w:r>
      <w:r w:rsidR="009A056E" w:rsidRPr="009A056E">
        <w:rPr>
          <w:b/>
          <w:bCs/>
          <w:lang w:val="vi-VN"/>
        </w:rPr>
        <w:t>tìm kiếm sản phẩm</w:t>
      </w:r>
      <w:r w:rsidR="009A056E">
        <w:rPr>
          <w:lang w:val="vi-VN"/>
        </w:rPr>
        <w:t xml:space="preserve"> trong kho theo name </w:t>
      </w:r>
      <w:r w:rsidR="00B84770">
        <w:rPr>
          <w:lang w:val="vi-VN"/>
        </w:rPr>
        <w:t>với ProductId tự tăng dần theo mẫu “SPXXXXXX”</w:t>
      </w:r>
      <w:r w:rsidR="00B84770" w:rsidRPr="003B011A">
        <w:rPr>
          <w:lang w:val="vi-VN"/>
        </w:rPr>
        <w:t xml:space="preserve"> </w:t>
      </w:r>
      <w:r w:rsidR="00B84770">
        <w:rPr>
          <w:lang w:val="vi-VN"/>
        </w:rPr>
        <w:t>(XXXXXX tăng dần từ 1), giá trị Price là số thực, quantityInStock là số nguyên dương, Status chỉ có 3 sự lựa chọn là “In Stock, Out Stock, Supension of sales”, Thêm sản phẩm phải điền đầy đủ các thông tin của sản phẩm đó, Sửa thông tin sản phẩm dựa trên productId, Xoá sản phẩm khỏi kho hàng dựa trên productId</w:t>
      </w:r>
    </w:p>
    <w:p w14:paraId="7071CCA3" w14:textId="77777777" w:rsidR="00B84770" w:rsidRDefault="00B84770">
      <w:pPr>
        <w:rPr>
          <w:lang w:val="vi-VN"/>
        </w:rPr>
      </w:pPr>
      <w:r>
        <w:rPr>
          <w:lang w:val="vi-VN"/>
        </w:rPr>
        <w:tab/>
        <w:t>+</w:t>
      </w:r>
      <w:r w:rsidRPr="00B84770">
        <w:rPr>
          <w:b/>
          <w:bCs/>
          <w:lang w:val="vi-VN"/>
        </w:rPr>
        <w:t>admin</w:t>
      </w:r>
      <w:r>
        <w:rPr>
          <w:lang w:val="vi-VN"/>
        </w:rPr>
        <w:t xml:space="preserve"> có quyền </w:t>
      </w:r>
      <w:r w:rsidRPr="00B84770">
        <w:rPr>
          <w:b/>
          <w:bCs/>
          <w:lang w:val="vi-VN"/>
        </w:rPr>
        <w:t>đổi mật khẩu của mình</w:t>
      </w:r>
      <w:r>
        <w:rPr>
          <w:lang w:val="vi-VN"/>
        </w:rPr>
        <w:t xml:space="preserve"> đáp ứng mật khẩu từ 8 ký tự trở lên gồm chữ và số </w:t>
      </w:r>
    </w:p>
    <w:p w14:paraId="58C46BE5" w14:textId="77777777" w:rsidR="00B84770" w:rsidRDefault="00B84770">
      <w:pPr>
        <w:rPr>
          <w:lang w:val="vi-VN"/>
        </w:rPr>
      </w:pPr>
      <w:r w:rsidRPr="00D55E34">
        <w:rPr>
          <w:b/>
          <w:bCs/>
          <w:lang w:val="vi-VN"/>
        </w:rPr>
        <w:t xml:space="preserve">Về phía khách hàng(user): </w:t>
      </w:r>
      <w:r>
        <w:rPr>
          <w:lang w:val="vi-VN"/>
        </w:rPr>
        <w:t xml:space="preserve">Đăng nhập </w:t>
      </w:r>
      <w:r w:rsidR="00D55E34">
        <w:rPr>
          <w:lang w:val="vi-VN"/>
        </w:rPr>
        <w:t>với tài khoản mà user đó đã đăng ký</w:t>
      </w:r>
      <w:r w:rsidR="00D55E34">
        <w:br/>
      </w:r>
      <w:r w:rsidR="00D55E34">
        <w:rPr>
          <w:lang w:val="vi-VN"/>
        </w:rPr>
        <w:t xml:space="preserve"> </w:t>
      </w:r>
      <w:r w:rsidR="00D55E34">
        <w:tab/>
      </w:r>
      <w:r w:rsidR="00D55E34">
        <w:rPr>
          <w:lang w:val="vi-VN"/>
        </w:rPr>
        <w:t>+</w:t>
      </w:r>
      <w:r w:rsidR="00D55E34" w:rsidRPr="00D55E34">
        <w:rPr>
          <w:b/>
          <w:bCs/>
          <w:lang w:val="vi-VN"/>
        </w:rPr>
        <w:t>user thêm sản phẩm vào giỏ hàng</w:t>
      </w:r>
      <w:r w:rsidR="00D55E34">
        <w:rPr>
          <w:lang w:val="vi-VN"/>
        </w:rPr>
        <w:t xml:space="preserve"> của mình</w:t>
      </w:r>
      <w:r w:rsidR="009A056E">
        <w:rPr>
          <w:lang w:val="vi-VN"/>
        </w:rPr>
        <w:t xml:space="preserve">, </w:t>
      </w:r>
      <w:r w:rsidR="009A056E" w:rsidRPr="009A056E">
        <w:rPr>
          <w:b/>
          <w:bCs/>
          <w:lang w:val="vi-VN"/>
        </w:rPr>
        <w:t>tìm kiếm sản phẩm</w:t>
      </w:r>
      <w:r w:rsidR="009A056E">
        <w:rPr>
          <w:lang w:val="vi-VN"/>
        </w:rPr>
        <w:t xml:space="preserve"> trong kho theo name,</w:t>
      </w:r>
      <w:r w:rsidR="00D55E34">
        <w:rPr>
          <w:lang w:val="vi-VN"/>
        </w:rPr>
        <w:t xml:space="preserve"> chú ý số lượng thêm vào giỏ phải nhỏ hơn hoặc bằng số lượng trong kho hàng đang có, khách hàng chỉ được thêm sản phẩm vào giỏ hàng khi trạng thái(status) của sản phẩm là “In Stock”</w:t>
      </w:r>
    </w:p>
    <w:p w14:paraId="026C1294" w14:textId="77777777" w:rsidR="00D55E34" w:rsidRDefault="00D55E34">
      <w:pPr>
        <w:rPr>
          <w:lang w:val="vi-VN"/>
        </w:rPr>
      </w:pPr>
      <w:r>
        <w:rPr>
          <w:lang w:val="vi-VN"/>
        </w:rPr>
        <w:tab/>
        <w:t>+</w:t>
      </w:r>
      <w:r w:rsidRPr="009A056E">
        <w:rPr>
          <w:b/>
          <w:bCs/>
          <w:lang w:val="vi-VN"/>
        </w:rPr>
        <w:t>user</w:t>
      </w:r>
      <w:r>
        <w:rPr>
          <w:lang w:val="vi-VN"/>
        </w:rPr>
        <w:t xml:space="preserve"> có thể </w:t>
      </w:r>
      <w:r w:rsidRPr="009A056E">
        <w:rPr>
          <w:b/>
          <w:bCs/>
          <w:lang w:val="vi-VN"/>
        </w:rPr>
        <w:t>xem</w:t>
      </w:r>
      <w:r w:rsidR="009A056E" w:rsidRPr="009A056E">
        <w:rPr>
          <w:b/>
          <w:bCs/>
          <w:lang w:val="vi-VN"/>
        </w:rPr>
        <w:t xml:space="preserve"> thông tin các sản phẩm đã thêm</w:t>
      </w:r>
      <w:r w:rsidRPr="009A056E">
        <w:rPr>
          <w:b/>
          <w:bCs/>
          <w:lang w:val="vi-VN"/>
        </w:rPr>
        <w:t xml:space="preserve"> giỏ hàng</w:t>
      </w:r>
      <w:r>
        <w:rPr>
          <w:lang w:val="vi-VN"/>
        </w:rPr>
        <w:t xml:space="preserve"> của mình(</w:t>
      </w:r>
      <w:r w:rsidR="009A056E">
        <w:rPr>
          <w:lang w:val="vi-VN"/>
        </w:rPr>
        <w:t>productId, name, Price, Quantity, Total</w:t>
      </w:r>
      <w:r>
        <w:rPr>
          <w:lang w:val="vi-VN"/>
        </w:rPr>
        <w:t>)</w:t>
      </w:r>
      <w:r w:rsidR="009A056E">
        <w:rPr>
          <w:lang w:val="vi-VN"/>
        </w:rPr>
        <w:t xml:space="preserve"> và tổng giá trị của giỏ hàng</w:t>
      </w:r>
    </w:p>
    <w:p w14:paraId="071157D7" w14:textId="77777777" w:rsidR="00D55E34" w:rsidRDefault="00D55E34">
      <w:pPr>
        <w:rPr>
          <w:lang w:val="vi-VN"/>
        </w:rPr>
      </w:pPr>
      <w:r>
        <w:rPr>
          <w:lang w:val="vi-VN"/>
        </w:rPr>
        <w:tab/>
        <w:t>+</w:t>
      </w:r>
      <w:r w:rsidRPr="009A056E">
        <w:rPr>
          <w:b/>
          <w:bCs/>
          <w:lang w:val="vi-VN"/>
        </w:rPr>
        <w:t xml:space="preserve">user </w:t>
      </w:r>
      <w:r>
        <w:rPr>
          <w:lang w:val="vi-VN"/>
        </w:rPr>
        <w:t xml:space="preserve">chỉnh </w:t>
      </w:r>
      <w:r w:rsidRPr="009A056E">
        <w:rPr>
          <w:b/>
          <w:bCs/>
          <w:lang w:val="vi-VN"/>
        </w:rPr>
        <w:t>sửa số lượng của sản phẩm</w:t>
      </w:r>
      <w:r>
        <w:rPr>
          <w:lang w:val="vi-VN"/>
        </w:rPr>
        <w:t xml:space="preserve"> </w:t>
      </w:r>
      <w:r w:rsidRPr="009A056E">
        <w:rPr>
          <w:b/>
          <w:bCs/>
          <w:lang w:val="vi-VN"/>
        </w:rPr>
        <w:t>nào đó trong giỏ hàng</w:t>
      </w:r>
      <w:r>
        <w:rPr>
          <w:lang w:val="vi-VN"/>
        </w:rPr>
        <w:t xml:space="preserve"> với</w:t>
      </w:r>
      <w:r w:rsidRPr="00D55E34">
        <w:rPr>
          <w:lang w:val="vi-VN"/>
        </w:rPr>
        <w:t xml:space="preserve"> </w:t>
      </w:r>
      <w:r>
        <w:rPr>
          <w:lang w:val="vi-VN"/>
        </w:rPr>
        <w:t>số lượng thay đổi trong giỏ phải nhỏ hơn hoặc bằng số lượng trong kho hàng đang có</w:t>
      </w:r>
    </w:p>
    <w:p w14:paraId="3F637CB2" w14:textId="77777777" w:rsidR="00D55E34" w:rsidRDefault="00D55E34">
      <w:pPr>
        <w:rPr>
          <w:lang w:val="vi-VN"/>
        </w:rPr>
      </w:pPr>
      <w:r>
        <w:rPr>
          <w:lang w:val="vi-VN"/>
        </w:rPr>
        <w:tab/>
        <w:t>+</w:t>
      </w:r>
      <w:r w:rsidRPr="009A056E">
        <w:rPr>
          <w:b/>
          <w:bCs/>
          <w:lang w:val="vi-VN"/>
        </w:rPr>
        <w:t>user</w:t>
      </w:r>
      <w:r>
        <w:rPr>
          <w:lang w:val="vi-VN"/>
        </w:rPr>
        <w:t xml:space="preserve"> có thể </w:t>
      </w:r>
      <w:r w:rsidRPr="009A056E">
        <w:rPr>
          <w:b/>
          <w:bCs/>
          <w:lang w:val="vi-VN"/>
        </w:rPr>
        <w:t>xoá sản phẩm ra khỏi giỏ hàng của mình</w:t>
      </w:r>
    </w:p>
    <w:p w14:paraId="66B37BDD" w14:textId="77777777" w:rsidR="00D55E34" w:rsidRDefault="00D55E34" w:rsidP="00D55E34">
      <w:pPr>
        <w:rPr>
          <w:lang w:val="vi-VN"/>
        </w:rPr>
      </w:pPr>
      <w:r>
        <w:rPr>
          <w:lang w:val="vi-VN"/>
        </w:rPr>
        <w:lastRenderedPageBreak/>
        <w:tab/>
        <w:t>+</w:t>
      </w:r>
      <w:r w:rsidRPr="009A056E">
        <w:rPr>
          <w:b/>
          <w:bCs/>
          <w:lang w:val="vi-VN"/>
        </w:rPr>
        <w:t>user</w:t>
      </w:r>
      <w:r>
        <w:rPr>
          <w:lang w:val="vi-VN"/>
        </w:rPr>
        <w:t xml:space="preserve"> có thể </w:t>
      </w:r>
      <w:r w:rsidRPr="009A056E">
        <w:rPr>
          <w:b/>
          <w:bCs/>
          <w:lang w:val="vi-VN"/>
        </w:rPr>
        <w:t>đặt hàng</w:t>
      </w:r>
      <w:r>
        <w:rPr>
          <w:lang w:val="vi-VN"/>
        </w:rPr>
        <w:t xml:space="preserve"> với các ràng buộc số lượng trong giỏ hàng phải nhỏ hơn hoặc bằng số lượng trong kho hàng đang có và sản phẩm vào giỏ hàng khi trạng thái(status) của sản phẩm là “In Stock”</w:t>
      </w:r>
    </w:p>
    <w:p w14:paraId="4D05957F" w14:textId="5C6D27CD" w:rsidR="00873097" w:rsidRDefault="00D55E34" w:rsidP="00D55E34">
      <w:pPr>
        <w:rPr>
          <w:lang w:val="vi-VN"/>
        </w:rPr>
      </w:pPr>
      <w:r>
        <w:rPr>
          <w:lang w:val="vi-VN"/>
        </w:rPr>
        <w:tab/>
      </w:r>
      <w:r w:rsidR="009A056E">
        <w:rPr>
          <w:lang w:val="vi-VN"/>
        </w:rPr>
        <w:t>+</w:t>
      </w:r>
      <w:r w:rsidR="009A056E" w:rsidRPr="009A056E">
        <w:rPr>
          <w:b/>
          <w:bCs/>
          <w:lang w:val="vi-VN"/>
        </w:rPr>
        <w:t>user</w:t>
      </w:r>
      <w:r w:rsidR="009A056E">
        <w:rPr>
          <w:lang w:val="vi-VN"/>
        </w:rPr>
        <w:t xml:space="preserve"> có thể </w:t>
      </w:r>
      <w:r w:rsidR="009A056E" w:rsidRPr="009A056E">
        <w:rPr>
          <w:b/>
          <w:bCs/>
          <w:lang w:val="vi-VN"/>
        </w:rPr>
        <w:t>thay đổi các thông tin</w:t>
      </w:r>
      <w:r w:rsidR="009A056E">
        <w:rPr>
          <w:lang w:val="vi-VN"/>
        </w:rPr>
        <w:t xml:space="preserve"> của mình(password, Full Name, Email, Phone Number, Address, Gender, Date Of Birth) password phải từ 8 ký tự trở lên bao gồm chữ cái và chữ số, Phone Number chỉ có 10 số</w:t>
      </w:r>
    </w:p>
    <w:p w14:paraId="31681FA0" w14:textId="77777777" w:rsidR="00D4381C" w:rsidRDefault="00D4381C" w:rsidP="00D55E34">
      <w:pPr>
        <w:rPr>
          <w:lang w:val="vi-VN"/>
        </w:rPr>
      </w:pPr>
    </w:p>
    <w:p w14:paraId="6A4505D2" w14:textId="77777777" w:rsidR="009A056E" w:rsidRPr="00042172" w:rsidRDefault="003A13AF" w:rsidP="006E56F4">
      <w:pPr>
        <w:pStyle w:val="Heading1"/>
        <w:rPr>
          <w:bCs/>
          <w:sz w:val="30"/>
          <w:szCs w:val="30"/>
          <w:lang w:val="vi-VN"/>
        </w:rPr>
      </w:pPr>
      <w:r w:rsidRPr="00042172">
        <w:rPr>
          <w:bCs/>
          <w:sz w:val="30"/>
          <w:szCs w:val="30"/>
          <w:lang w:val="vi-VN"/>
        </w:rPr>
        <w:t xml:space="preserve">I. </w:t>
      </w:r>
      <w:r w:rsidR="009A056E" w:rsidRPr="00042172">
        <w:rPr>
          <w:bCs/>
          <w:sz w:val="30"/>
          <w:szCs w:val="30"/>
          <w:lang w:val="vi-VN"/>
        </w:rPr>
        <w:t>Phân tích thiết kế các lớp:</w:t>
      </w:r>
    </w:p>
    <w:p w14:paraId="74FD3D93" w14:textId="77777777" w:rsidR="00873097" w:rsidRDefault="00873097" w:rsidP="00D55E34">
      <w:pPr>
        <w:rPr>
          <w:lang w:val="vi-VN"/>
        </w:rPr>
      </w:pPr>
      <w:r>
        <w:rPr>
          <w:lang w:val="vi-VN"/>
        </w:rPr>
        <w:t>1</w:t>
      </w:r>
      <w:r w:rsidR="000207D2">
        <w:rPr>
          <w:lang w:val="vi-VN"/>
        </w:rPr>
        <w:t xml:space="preserve">. </w:t>
      </w:r>
      <w:r>
        <w:rPr>
          <w:lang w:val="vi-VN"/>
        </w:rPr>
        <w:t xml:space="preserve">Lớp </w:t>
      </w:r>
      <w:r w:rsidRPr="00873097">
        <w:rPr>
          <w:lang w:val="vi-VN"/>
        </w:rPr>
        <w:t>MySQLConnector</w:t>
      </w:r>
      <w:r>
        <w:rPr>
          <w:lang w:val="vi-VN"/>
        </w:rPr>
        <w:t>:</w:t>
      </w:r>
    </w:p>
    <w:p w14:paraId="32302D02" w14:textId="77777777" w:rsidR="002479E2" w:rsidRDefault="002479E2" w:rsidP="00D55E34">
      <w:pPr>
        <w:rPr>
          <w:lang w:val="vi-VN"/>
        </w:rPr>
      </w:pPr>
      <w:r>
        <w:rPr>
          <w:lang w:val="vi-VN"/>
        </w:rPr>
        <w:t>Thuộc tính:</w:t>
      </w:r>
    </w:p>
    <w:p w14:paraId="7D3B8242" w14:textId="77777777" w:rsidR="002479E2" w:rsidRPr="002479E2" w:rsidRDefault="002479E2" w:rsidP="002479E2">
      <w:pPr>
        <w:pStyle w:val="ListParagraph"/>
        <w:numPr>
          <w:ilvl w:val="0"/>
          <w:numId w:val="3"/>
        </w:numPr>
        <w:rPr>
          <w:lang w:val="vi-VN"/>
        </w:rPr>
      </w:pPr>
      <w:r w:rsidRPr="002479E2">
        <w:rPr>
          <w:lang w:val="vi-VN"/>
        </w:rPr>
        <w:t>dataBaseURL: String</w:t>
      </w:r>
    </w:p>
    <w:p w14:paraId="6F012AB0" w14:textId="77777777" w:rsidR="002479E2" w:rsidRPr="002479E2" w:rsidRDefault="002479E2" w:rsidP="002479E2">
      <w:pPr>
        <w:pStyle w:val="ListParagraph"/>
        <w:numPr>
          <w:ilvl w:val="0"/>
          <w:numId w:val="3"/>
        </w:numPr>
        <w:rPr>
          <w:lang w:val="vi-VN"/>
        </w:rPr>
      </w:pPr>
      <w:r w:rsidRPr="002479E2">
        <w:rPr>
          <w:lang w:val="vi-VN"/>
        </w:rPr>
        <w:t>username: String</w:t>
      </w:r>
    </w:p>
    <w:p w14:paraId="1ACFA6CA" w14:textId="77777777" w:rsidR="00873097" w:rsidRDefault="002479E2" w:rsidP="002479E2">
      <w:pPr>
        <w:pStyle w:val="ListParagraph"/>
        <w:numPr>
          <w:ilvl w:val="0"/>
          <w:numId w:val="3"/>
        </w:numPr>
        <w:rPr>
          <w:lang w:val="vi-VN"/>
        </w:rPr>
      </w:pPr>
      <w:r w:rsidRPr="002479E2">
        <w:rPr>
          <w:lang w:val="vi-VN"/>
        </w:rPr>
        <w:t>password: String</w:t>
      </w:r>
      <w:r w:rsidR="00873097" w:rsidRPr="002479E2">
        <w:rPr>
          <w:lang w:val="vi-VN"/>
        </w:rPr>
        <w:tab/>
      </w:r>
    </w:p>
    <w:p w14:paraId="2B3E48CF" w14:textId="77777777" w:rsidR="002479E2" w:rsidRDefault="002479E2" w:rsidP="002479E2">
      <w:pPr>
        <w:rPr>
          <w:lang w:val="vi-VN"/>
        </w:rPr>
      </w:pPr>
      <w:r>
        <w:rPr>
          <w:lang w:val="vi-VN"/>
        </w:rPr>
        <w:t>Phương thức:</w:t>
      </w:r>
    </w:p>
    <w:p w14:paraId="0F7BF43C" w14:textId="77777777" w:rsidR="002479E2" w:rsidRPr="002479E2" w:rsidRDefault="002479E2" w:rsidP="002479E2">
      <w:pPr>
        <w:pStyle w:val="ListParagraph"/>
        <w:numPr>
          <w:ilvl w:val="0"/>
          <w:numId w:val="4"/>
        </w:numPr>
        <w:rPr>
          <w:lang w:val="vi-VN"/>
        </w:rPr>
      </w:pPr>
      <w:r w:rsidRPr="002479E2">
        <w:rPr>
          <w:lang w:val="vi-VN"/>
        </w:rPr>
        <w:t>getConnection()</w:t>
      </w:r>
      <w:r w:rsidR="000207D2">
        <w:rPr>
          <w:lang w:val="vi-VN"/>
        </w:rPr>
        <w:t>:</w:t>
      </w:r>
      <w:r w:rsidRPr="002479E2">
        <w:rPr>
          <w:lang w:val="vi-VN"/>
        </w:rPr>
        <w:t xml:space="preserve"> Connection</w:t>
      </w:r>
    </w:p>
    <w:p w14:paraId="21555CC5" w14:textId="77777777" w:rsidR="009A056E" w:rsidRDefault="002479E2" w:rsidP="00D55E34">
      <w:pPr>
        <w:rPr>
          <w:lang w:val="vi-VN"/>
        </w:rPr>
      </w:pPr>
      <w:r>
        <w:rPr>
          <w:lang w:val="vi-VN"/>
        </w:rPr>
        <w:t>2</w:t>
      </w:r>
      <w:r w:rsidR="00873097">
        <w:rPr>
          <w:lang w:val="vi-VN"/>
        </w:rPr>
        <w:t>. Lớp Product:</w:t>
      </w:r>
    </w:p>
    <w:p w14:paraId="62D4A32B" w14:textId="77777777" w:rsidR="00873097" w:rsidRDefault="00873097" w:rsidP="00D55E34">
      <w:pPr>
        <w:rPr>
          <w:lang w:val="vi-VN"/>
        </w:rPr>
      </w:pPr>
      <w:r>
        <w:rPr>
          <w:lang w:val="vi-VN"/>
        </w:rPr>
        <w:t>Thuộc tính:</w:t>
      </w:r>
    </w:p>
    <w:p w14:paraId="12848BE7" w14:textId="77777777" w:rsidR="00873097" w:rsidRPr="00873097" w:rsidRDefault="00873097" w:rsidP="00873097">
      <w:pPr>
        <w:pStyle w:val="ListParagraph"/>
        <w:numPr>
          <w:ilvl w:val="0"/>
          <w:numId w:val="1"/>
        </w:numPr>
        <w:rPr>
          <w:lang w:val="vi-VN"/>
        </w:rPr>
      </w:pPr>
      <w:r w:rsidRPr="00873097">
        <w:rPr>
          <w:lang w:val="vi-VN"/>
        </w:rPr>
        <w:t>productId: String</w:t>
      </w:r>
    </w:p>
    <w:p w14:paraId="01F7EA40" w14:textId="77777777" w:rsidR="00873097" w:rsidRPr="00873097" w:rsidRDefault="00873097" w:rsidP="00873097">
      <w:pPr>
        <w:pStyle w:val="ListParagraph"/>
        <w:numPr>
          <w:ilvl w:val="0"/>
          <w:numId w:val="1"/>
        </w:numPr>
        <w:rPr>
          <w:lang w:val="vi-VN"/>
        </w:rPr>
      </w:pPr>
      <w:r w:rsidRPr="00873097">
        <w:rPr>
          <w:lang w:val="vi-VN"/>
        </w:rPr>
        <w:t>name: String</w:t>
      </w:r>
    </w:p>
    <w:p w14:paraId="1EE237C0" w14:textId="77777777" w:rsidR="00873097" w:rsidRPr="00873097" w:rsidRDefault="00873097" w:rsidP="00873097">
      <w:pPr>
        <w:pStyle w:val="ListParagraph"/>
        <w:numPr>
          <w:ilvl w:val="0"/>
          <w:numId w:val="1"/>
        </w:numPr>
        <w:rPr>
          <w:lang w:val="vi-VN"/>
        </w:rPr>
      </w:pPr>
      <w:r w:rsidRPr="00873097">
        <w:rPr>
          <w:lang w:val="vi-VN"/>
        </w:rPr>
        <w:t>description: String</w:t>
      </w:r>
    </w:p>
    <w:p w14:paraId="67817174" w14:textId="77777777" w:rsidR="00873097" w:rsidRPr="00873097" w:rsidRDefault="00873097" w:rsidP="00873097">
      <w:pPr>
        <w:pStyle w:val="ListParagraph"/>
        <w:numPr>
          <w:ilvl w:val="0"/>
          <w:numId w:val="1"/>
        </w:numPr>
        <w:rPr>
          <w:lang w:val="vi-VN"/>
        </w:rPr>
      </w:pPr>
      <w:r w:rsidRPr="00873097">
        <w:rPr>
          <w:lang w:val="vi-VN"/>
        </w:rPr>
        <w:t>price: double</w:t>
      </w:r>
    </w:p>
    <w:p w14:paraId="6BEA6287" w14:textId="77777777" w:rsidR="00873097" w:rsidRPr="00873097" w:rsidRDefault="00873097" w:rsidP="00873097">
      <w:pPr>
        <w:pStyle w:val="ListParagraph"/>
        <w:numPr>
          <w:ilvl w:val="0"/>
          <w:numId w:val="1"/>
        </w:numPr>
        <w:rPr>
          <w:lang w:val="vi-VN"/>
        </w:rPr>
      </w:pPr>
      <w:r w:rsidRPr="00873097">
        <w:rPr>
          <w:lang w:val="vi-VN"/>
        </w:rPr>
        <w:t>quantityInStock: int</w:t>
      </w:r>
    </w:p>
    <w:p w14:paraId="19D2CAC2" w14:textId="77777777" w:rsidR="00873097" w:rsidRPr="00873097" w:rsidRDefault="00873097" w:rsidP="00873097">
      <w:pPr>
        <w:pStyle w:val="ListParagraph"/>
        <w:numPr>
          <w:ilvl w:val="0"/>
          <w:numId w:val="1"/>
        </w:numPr>
        <w:rPr>
          <w:lang w:val="vi-VN"/>
        </w:rPr>
      </w:pPr>
      <w:r w:rsidRPr="00873097">
        <w:rPr>
          <w:lang w:val="vi-VN"/>
        </w:rPr>
        <w:t>category: String</w:t>
      </w:r>
    </w:p>
    <w:p w14:paraId="46B935BD" w14:textId="77777777" w:rsidR="00873097" w:rsidRPr="00873097" w:rsidRDefault="00873097" w:rsidP="00873097">
      <w:pPr>
        <w:pStyle w:val="ListParagraph"/>
        <w:numPr>
          <w:ilvl w:val="0"/>
          <w:numId w:val="1"/>
        </w:numPr>
        <w:rPr>
          <w:lang w:val="vi-VN"/>
        </w:rPr>
      </w:pPr>
      <w:r w:rsidRPr="00873097">
        <w:rPr>
          <w:lang w:val="vi-VN"/>
        </w:rPr>
        <w:t>brand: String</w:t>
      </w:r>
    </w:p>
    <w:p w14:paraId="4A4F7584" w14:textId="77777777" w:rsidR="00873097" w:rsidRDefault="00873097" w:rsidP="00873097">
      <w:pPr>
        <w:pStyle w:val="ListParagraph"/>
        <w:numPr>
          <w:ilvl w:val="0"/>
          <w:numId w:val="1"/>
        </w:numPr>
        <w:rPr>
          <w:lang w:val="vi-VN"/>
        </w:rPr>
      </w:pPr>
      <w:r w:rsidRPr="00873097">
        <w:rPr>
          <w:lang w:val="vi-VN"/>
        </w:rPr>
        <w:t>status: String</w:t>
      </w:r>
    </w:p>
    <w:p w14:paraId="655C2B55" w14:textId="77777777" w:rsidR="00873097" w:rsidRDefault="00873097" w:rsidP="00873097">
      <w:pPr>
        <w:rPr>
          <w:lang w:val="vi-VN"/>
        </w:rPr>
      </w:pPr>
      <w:r>
        <w:rPr>
          <w:lang w:val="vi-VN"/>
        </w:rPr>
        <w:t>Phương thức:</w:t>
      </w:r>
    </w:p>
    <w:p w14:paraId="1BF748AD" w14:textId="77777777" w:rsidR="000207D2" w:rsidRPr="000207D2" w:rsidRDefault="000207D2" w:rsidP="000207D2">
      <w:pPr>
        <w:pStyle w:val="ListParagraph"/>
        <w:numPr>
          <w:ilvl w:val="0"/>
          <w:numId w:val="7"/>
        </w:numPr>
        <w:rPr>
          <w:lang w:val="vi-VN"/>
        </w:rPr>
      </w:pPr>
      <w:r w:rsidRPr="000207D2">
        <w:rPr>
          <w:lang w:val="vi-VN"/>
        </w:rPr>
        <w:t>Product</w:t>
      </w:r>
      <w:r>
        <w:rPr>
          <w:lang w:val="vi-VN"/>
        </w:rPr>
        <w:t xml:space="preserve"> </w:t>
      </w:r>
      <w:r w:rsidRPr="000207D2">
        <w:rPr>
          <w:lang w:val="vi-VN"/>
        </w:rPr>
        <w:t>(name: String, description: String, price: double, quantityInStock: int, category: String, brand: String, status: String)</w:t>
      </w:r>
      <w:r>
        <w:rPr>
          <w:lang w:val="vi-VN"/>
        </w:rPr>
        <w:t>: void</w:t>
      </w:r>
    </w:p>
    <w:p w14:paraId="78ABE4CB" w14:textId="77777777" w:rsidR="000207D2" w:rsidRPr="000207D2" w:rsidRDefault="000207D2" w:rsidP="000207D2">
      <w:pPr>
        <w:pStyle w:val="ListParagraph"/>
        <w:numPr>
          <w:ilvl w:val="0"/>
          <w:numId w:val="7"/>
        </w:numPr>
        <w:rPr>
          <w:lang w:val="vi-VN"/>
        </w:rPr>
      </w:pPr>
      <w:r w:rsidRPr="000207D2">
        <w:rPr>
          <w:lang w:val="vi-VN"/>
        </w:rPr>
        <w:t>Product</w:t>
      </w:r>
      <w:r>
        <w:rPr>
          <w:lang w:val="vi-VN"/>
        </w:rPr>
        <w:t xml:space="preserve"> </w:t>
      </w:r>
      <w:r w:rsidRPr="000207D2">
        <w:rPr>
          <w:lang w:val="vi-VN"/>
        </w:rPr>
        <w:t>(productId: String, name: String, description: String, price: double, quantityInStock: int, category: String, brand: String, status: String)</w:t>
      </w:r>
      <w:r>
        <w:rPr>
          <w:lang w:val="vi-VN"/>
        </w:rPr>
        <w:t>: void</w:t>
      </w:r>
    </w:p>
    <w:p w14:paraId="757538AD" w14:textId="39A48A3F" w:rsidR="000207D2" w:rsidRDefault="000207D2" w:rsidP="000207D2">
      <w:pPr>
        <w:pStyle w:val="ListParagraph"/>
        <w:numPr>
          <w:ilvl w:val="0"/>
          <w:numId w:val="7"/>
        </w:numPr>
      </w:pPr>
      <w:r w:rsidRPr="74086165">
        <w:t>Product (</w:t>
      </w:r>
      <w:proofErr w:type="spellStart"/>
      <w:r w:rsidRPr="74086165">
        <w:t>productId</w:t>
      </w:r>
      <w:proofErr w:type="spellEnd"/>
      <w:r w:rsidRPr="74086165">
        <w:t xml:space="preserve">: String, name: String, price: double, </w:t>
      </w:r>
      <w:proofErr w:type="spellStart"/>
      <w:r w:rsidRPr="74086165">
        <w:t>quantityInStock</w:t>
      </w:r>
      <w:proofErr w:type="spellEnd"/>
      <w:r w:rsidRPr="74086165">
        <w:t>: int</w:t>
      </w:r>
      <w:r w:rsidR="74086165" w:rsidRPr="74086165">
        <w:t>)</w:t>
      </w:r>
      <w:ins w:id="0" w:author="Người dùng Khách" w:date="2024-12-02T15:17:00Z">
        <w:r w:rsidR="74086165" w:rsidRPr="74086165">
          <w:t>: void</w:t>
        </w:r>
      </w:ins>
    </w:p>
    <w:p w14:paraId="2D0C4B7F" w14:textId="77777777" w:rsidR="000207D2" w:rsidRPr="000207D2" w:rsidRDefault="000207D2" w:rsidP="000207D2">
      <w:pPr>
        <w:pStyle w:val="ListParagraph"/>
        <w:numPr>
          <w:ilvl w:val="0"/>
          <w:numId w:val="7"/>
        </w:numPr>
        <w:rPr>
          <w:lang w:val="vi-VN"/>
        </w:rPr>
      </w:pPr>
      <w:r>
        <w:rPr>
          <w:lang w:val="vi-VN"/>
        </w:rPr>
        <w:t>Product (): void</w:t>
      </w:r>
    </w:p>
    <w:p w14:paraId="4BB90A59" w14:textId="77777777" w:rsidR="00873097" w:rsidRDefault="00873097" w:rsidP="00873097">
      <w:pPr>
        <w:pStyle w:val="ListParagraph"/>
        <w:numPr>
          <w:ilvl w:val="0"/>
          <w:numId w:val="2"/>
        </w:numPr>
        <w:rPr>
          <w:lang w:val="vi-VN"/>
        </w:rPr>
      </w:pPr>
      <w:r w:rsidRPr="00873097">
        <w:rPr>
          <w:lang w:val="vi-VN"/>
        </w:rPr>
        <w:t>getter-setter</w:t>
      </w:r>
    </w:p>
    <w:p w14:paraId="14CECF8D" w14:textId="77777777" w:rsidR="002479E2" w:rsidRDefault="002479E2" w:rsidP="002479E2">
      <w:pPr>
        <w:rPr>
          <w:lang w:val="vi-VN"/>
        </w:rPr>
      </w:pPr>
      <w:r>
        <w:rPr>
          <w:lang w:val="vi-VN"/>
        </w:rPr>
        <w:t>3</w:t>
      </w:r>
      <w:r w:rsidR="00873097" w:rsidRPr="00873097">
        <w:rPr>
          <w:lang w:val="vi-VN"/>
        </w:rPr>
        <w:t>. Lớp Product</w:t>
      </w:r>
      <w:r w:rsidR="00873097">
        <w:rPr>
          <w:lang w:val="vi-VN"/>
        </w:rPr>
        <w:t>DAO</w:t>
      </w:r>
      <w:r w:rsidR="00873097" w:rsidRPr="00873097">
        <w:rPr>
          <w:lang w:val="vi-VN"/>
        </w:rPr>
        <w:t>:</w:t>
      </w:r>
    </w:p>
    <w:p w14:paraId="5CFD182E" w14:textId="77777777" w:rsidR="000207D2" w:rsidRDefault="000207D2" w:rsidP="002479E2">
      <w:pPr>
        <w:rPr>
          <w:lang w:val="vi-VN"/>
        </w:rPr>
      </w:pPr>
      <w:r>
        <w:rPr>
          <w:lang w:val="vi-VN"/>
        </w:rPr>
        <w:lastRenderedPageBreak/>
        <w:t>Thuộc tính:</w:t>
      </w:r>
    </w:p>
    <w:p w14:paraId="7495933F" w14:textId="77777777" w:rsidR="002479E2" w:rsidRDefault="002479E2" w:rsidP="00EB2544">
      <w:pPr>
        <w:tabs>
          <w:tab w:val="left" w:pos="1833"/>
        </w:tabs>
        <w:rPr>
          <w:lang w:val="vi-VN"/>
        </w:rPr>
      </w:pPr>
      <w:r>
        <w:rPr>
          <w:lang w:val="vi-VN"/>
        </w:rPr>
        <w:t>Phương thức:</w:t>
      </w:r>
      <w:r w:rsidR="00EB2544">
        <w:rPr>
          <w:lang w:val="vi-VN"/>
        </w:rPr>
        <w:tab/>
      </w:r>
    </w:p>
    <w:p w14:paraId="293EBF5D" w14:textId="77777777" w:rsidR="00EB2544" w:rsidRPr="00EB2544" w:rsidRDefault="00EB2544" w:rsidP="00EB2544">
      <w:pPr>
        <w:pStyle w:val="ListParagraph"/>
        <w:numPr>
          <w:ilvl w:val="0"/>
          <w:numId w:val="2"/>
        </w:numPr>
        <w:tabs>
          <w:tab w:val="left" w:pos="1833"/>
        </w:tabs>
        <w:rPr>
          <w:lang w:val="vi-VN"/>
        </w:rPr>
      </w:pPr>
      <w:r w:rsidRPr="00EB2544">
        <w:rPr>
          <w:lang w:val="vi-VN"/>
        </w:rPr>
        <w:t>ProductDAO()</w:t>
      </w:r>
      <w:r>
        <w:rPr>
          <w:lang w:val="vi-VN"/>
        </w:rPr>
        <w:t>: void</w:t>
      </w:r>
    </w:p>
    <w:p w14:paraId="674026C7" w14:textId="77777777" w:rsidR="002479E2" w:rsidRPr="002479E2" w:rsidRDefault="002479E2" w:rsidP="002479E2">
      <w:pPr>
        <w:pStyle w:val="ListParagraph"/>
        <w:numPr>
          <w:ilvl w:val="0"/>
          <w:numId w:val="2"/>
        </w:numPr>
      </w:pPr>
      <w:proofErr w:type="spellStart"/>
      <w:r w:rsidRPr="002479E2">
        <w:t>addProduct</w:t>
      </w:r>
      <w:proofErr w:type="spellEnd"/>
      <w:r w:rsidRPr="002479E2">
        <w:t xml:space="preserve"> (product: Product): </w:t>
      </w:r>
      <w:proofErr w:type="spellStart"/>
      <w:r w:rsidRPr="002479E2">
        <w:t>boolean</w:t>
      </w:r>
      <w:proofErr w:type="spellEnd"/>
      <w:r w:rsidRPr="002479E2">
        <w:t xml:space="preserve"> </w:t>
      </w:r>
    </w:p>
    <w:p w14:paraId="231C91E3" w14:textId="77777777" w:rsidR="002479E2" w:rsidRPr="002479E2" w:rsidRDefault="002479E2" w:rsidP="002479E2">
      <w:pPr>
        <w:pStyle w:val="ListParagraph"/>
        <w:numPr>
          <w:ilvl w:val="0"/>
          <w:numId w:val="2"/>
        </w:numPr>
      </w:pPr>
      <w:proofErr w:type="spellStart"/>
      <w:r w:rsidRPr="002479E2">
        <w:t>getQuantityInStock</w:t>
      </w:r>
      <w:proofErr w:type="spellEnd"/>
      <w:r w:rsidRPr="002479E2">
        <w:t xml:space="preserve"> (</w:t>
      </w:r>
      <w:proofErr w:type="spellStart"/>
      <w:r w:rsidRPr="002479E2">
        <w:t>productId</w:t>
      </w:r>
      <w:proofErr w:type="spellEnd"/>
      <w:r w:rsidRPr="002479E2">
        <w:t xml:space="preserve">: String): int </w:t>
      </w:r>
    </w:p>
    <w:p w14:paraId="1A157308" w14:textId="77777777" w:rsidR="002479E2" w:rsidRPr="002479E2" w:rsidRDefault="002479E2" w:rsidP="002479E2">
      <w:pPr>
        <w:pStyle w:val="ListParagraph"/>
        <w:numPr>
          <w:ilvl w:val="0"/>
          <w:numId w:val="2"/>
        </w:numPr>
      </w:pPr>
      <w:proofErr w:type="spellStart"/>
      <w:r w:rsidRPr="002479E2">
        <w:t>readProduct</w:t>
      </w:r>
      <w:proofErr w:type="spellEnd"/>
      <w:r w:rsidRPr="002479E2">
        <w:t xml:space="preserve"> (name: String): Product </w:t>
      </w:r>
    </w:p>
    <w:p w14:paraId="43EAAAE9" w14:textId="77777777" w:rsidR="002479E2" w:rsidRPr="002479E2" w:rsidRDefault="002479E2" w:rsidP="002479E2">
      <w:pPr>
        <w:pStyle w:val="ListParagraph"/>
        <w:numPr>
          <w:ilvl w:val="0"/>
          <w:numId w:val="2"/>
        </w:numPr>
      </w:pPr>
      <w:proofErr w:type="spellStart"/>
      <w:r w:rsidRPr="002479E2">
        <w:t>readProductId</w:t>
      </w:r>
      <w:proofErr w:type="spellEnd"/>
      <w:r w:rsidRPr="002479E2">
        <w:t xml:space="preserve"> (</w:t>
      </w:r>
      <w:proofErr w:type="spellStart"/>
      <w:r w:rsidRPr="002479E2">
        <w:t>productId</w:t>
      </w:r>
      <w:proofErr w:type="spellEnd"/>
      <w:r w:rsidRPr="002479E2">
        <w:t xml:space="preserve">: String): Product </w:t>
      </w:r>
    </w:p>
    <w:p w14:paraId="1CAB7E8B" w14:textId="77777777" w:rsidR="002479E2" w:rsidRPr="002479E2" w:rsidRDefault="002479E2" w:rsidP="002479E2">
      <w:pPr>
        <w:pStyle w:val="ListParagraph"/>
        <w:numPr>
          <w:ilvl w:val="0"/>
          <w:numId w:val="2"/>
        </w:numPr>
      </w:pPr>
      <w:proofErr w:type="spellStart"/>
      <w:r w:rsidRPr="002479E2">
        <w:t>updateQuantity</w:t>
      </w:r>
      <w:proofErr w:type="spellEnd"/>
      <w:r w:rsidRPr="002479E2">
        <w:t xml:space="preserve"> (product: Product): </w:t>
      </w:r>
      <w:proofErr w:type="spellStart"/>
      <w:r w:rsidRPr="002479E2">
        <w:t>boolean</w:t>
      </w:r>
      <w:proofErr w:type="spellEnd"/>
      <w:r w:rsidRPr="002479E2">
        <w:t xml:space="preserve"> </w:t>
      </w:r>
    </w:p>
    <w:p w14:paraId="7A22626D" w14:textId="77777777" w:rsidR="002479E2" w:rsidRPr="002479E2" w:rsidRDefault="002479E2" w:rsidP="002479E2">
      <w:pPr>
        <w:pStyle w:val="ListParagraph"/>
        <w:numPr>
          <w:ilvl w:val="0"/>
          <w:numId w:val="2"/>
        </w:numPr>
      </w:pPr>
      <w:proofErr w:type="spellStart"/>
      <w:r w:rsidRPr="002479E2">
        <w:t>updateProduct</w:t>
      </w:r>
      <w:proofErr w:type="spellEnd"/>
      <w:r w:rsidRPr="002479E2">
        <w:t xml:space="preserve"> (product: Product): </w:t>
      </w:r>
      <w:proofErr w:type="spellStart"/>
      <w:r w:rsidRPr="002479E2">
        <w:t>boolean</w:t>
      </w:r>
      <w:proofErr w:type="spellEnd"/>
      <w:r w:rsidRPr="002479E2">
        <w:t xml:space="preserve"> </w:t>
      </w:r>
    </w:p>
    <w:p w14:paraId="1426D7D3" w14:textId="77777777" w:rsidR="002479E2" w:rsidRPr="002479E2" w:rsidRDefault="002479E2" w:rsidP="002479E2">
      <w:pPr>
        <w:pStyle w:val="ListParagraph"/>
        <w:numPr>
          <w:ilvl w:val="0"/>
          <w:numId w:val="2"/>
        </w:numPr>
      </w:pPr>
      <w:proofErr w:type="spellStart"/>
      <w:r w:rsidRPr="002479E2">
        <w:t>deleteProduct</w:t>
      </w:r>
      <w:proofErr w:type="spellEnd"/>
      <w:r w:rsidRPr="002479E2">
        <w:t xml:space="preserve"> (</w:t>
      </w:r>
      <w:proofErr w:type="spellStart"/>
      <w:r w:rsidRPr="002479E2">
        <w:t>productId</w:t>
      </w:r>
      <w:proofErr w:type="spellEnd"/>
      <w:r w:rsidRPr="002479E2">
        <w:t xml:space="preserve">: String): </w:t>
      </w:r>
      <w:proofErr w:type="spellStart"/>
      <w:r w:rsidRPr="002479E2">
        <w:t>boolean</w:t>
      </w:r>
      <w:proofErr w:type="spellEnd"/>
      <w:r w:rsidRPr="002479E2">
        <w:t xml:space="preserve"> </w:t>
      </w:r>
    </w:p>
    <w:p w14:paraId="3132869B" w14:textId="77777777" w:rsidR="002479E2" w:rsidRPr="002479E2" w:rsidRDefault="002479E2" w:rsidP="002479E2">
      <w:pPr>
        <w:pStyle w:val="ListParagraph"/>
        <w:numPr>
          <w:ilvl w:val="0"/>
          <w:numId w:val="2"/>
        </w:numPr>
      </w:pPr>
      <w:proofErr w:type="spellStart"/>
      <w:r w:rsidRPr="002479E2">
        <w:t>readProductsTableData</w:t>
      </w:r>
      <w:proofErr w:type="spellEnd"/>
      <w:r w:rsidRPr="002479E2">
        <w:t xml:space="preserve"> (): </w:t>
      </w:r>
      <w:proofErr w:type="gramStart"/>
      <w:r w:rsidRPr="002479E2">
        <w:t>String[</w:t>
      </w:r>
      <w:proofErr w:type="gramEnd"/>
      <w:r w:rsidRPr="002479E2">
        <w:t xml:space="preserve">][] </w:t>
      </w:r>
    </w:p>
    <w:p w14:paraId="7A62B0B0" w14:textId="77777777" w:rsidR="002479E2" w:rsidRDefault="002479E2" w:rsidP="002479E2">
      <w:pPr>
        <w:pStyle w:val="ListParagraph"/>
        <w:numPr>
          <w:ilvl w:val="0"/>
          <w:numId w:val="2"/>
        </w:numPr>
      </w:pPr>
      <w:proofErr w:type="spellStart"/>
      <w:r w:rsidRPr="002479E2">
        <w:t>searchProducts</w:t>
      </w:r>
      <w:proofErr w:type="spellEnd"/>
      <w:r w:rsidRPr="002479E2">
        <w:t xml:space="preserve"> (keyword: String): </w:t>
      </w:r>
      <w:proofErr w:type="gramStart"/>
      <w:r w:rsidRPr="002479E2">
        <w:t>String[</w:t>
      </w:r>
      <w:proofErr w:type="gramEnd"/>
      <w:r w:rsidRPr="002479E2">
        <w:t>][]</w:t>
      </w:r>
    </w:p>
    <w:p w14:paraId="37213B9C" w14:textId="77777777" w:rsidR="002479E2" w:rsidRDefault="002479E2" w:rsidP="002479E2">
      <w:pPr>
        <w:rPr>
          <w:lang w:val="vi-VN"/>
        </w:rPr>
      </w:pPr>
      <w:r>
        <w:rPr>
          <w:lang w:val="vi-VN"/>
        </w:rPr>
        <w:t>4.</w:t>
      </w:r>
      <w:r w:rsidR="000207D2">
        <w:rPr>
          <w:lang w:val="vi-VN"/>
        </w:rPr>
        <w:t xml:space="preserve"> </w:t>
      </w:r>
      <w:r>
        <w:rPr>
          <w:lang w:val="vi-VN"/>
        </w:rPr>
        <w:t>Lớp User:</w:t>
      </w:r>
    </w:p>
    <w:p w14:paraId="10F8AA43" w14:textId="77777777" w:rsidR="002479E2" w:rsidRDefault="002479E2" w:rsidP="002479E2">
      <w:pPr>
        <w:rPr>
          <w:lang w:val="vi-VN"/>
        </w:rPr>
      </w:pPr>
      <w:r>
        <w:rPr>
          <w:lang w:val="vi-VN"/>
        </w:rPr>
        <w:t>Thuộc tính:</w:t>
      </w:r>
    </w:p>
    <w:p w14:paraId="2EA896F8" w14:textId="77777777" w:rsidR="002479E2" w:rsidRDefault="002479E2" w:rsidP="002479E2">
      <w:pPr>
        <w:pStyle w:val="ListParagraph"/>
        <w:numPr>
          <w:ilvl w:val="0"/>
          <w:numId w:val="5"/>
        </w:numPr>
        <w:rPr>
          <w:lang w:val="vi-VN"/>
        </w:rPr>
      </w:pPr>
      <w:r w:rsidRPr="002479E2">
        <w:rPr>
          <w:lang w:val="vi-VN"/>
        </w:rPr>
        <w:t>userId: String</w:t>
      </w:r>
    </w:p>
    <w:p w14:paraId="14B47EA4" w14:textId="06FB44C6" w:rsidR="002479E2" w:rsidRDefault="002479E2" w:rsidP="002479E2">
      <w:pPr>
        <w:pStyle w:val="ListParagraph"/>
        <w:numPr>
          <w:ilvl w:val="0"/>
          <w:numId w:val="5"/>
        </w:numPr>
        <w:rPr>
          <w:lang w:val="vi-VN"/>
        </w:rPr>
      </w:pPr>
      <w:del w:id="1" w:author="Người dùng Khách" w:date="2024-12-02T15:22:00Z">
        <w:r w:rsidRPr="6228751B" w:rsidDel="6228751B">
          <w:rPr>
            <w:lang w:val="vi-VN"/>
          </w:rPr>
          <w:delText>u</w:delText>
        </w:r>
      </w:del>
      <w:ins w:id="2" w:author="Người dùng Khách" w:date="2024-12-02T15:22:00Z">
        <w:r w:rsidR="6228751B" w:rsidRPr="6228751B">
          <w:rPr>
            <w:lang w:val="vi-VN"/>
          </w:rPr>
          <w:t>U</w:t>
        </w:r>
      </w:ins>
      <w:r w:rsidR="6228751B" w:rsidRPr="6228751B">
        <w:rPr>
          <w:lang w:val="vi-VN"/>
        </w:rPr>
        <w:t>serName</w:t>
      </w:r>
      <w:ins w:id="3" w:author="Người dùng Khách" w:date="2024-12-02T15:22:00Z">
        <w:r w:rsidR="6228751B" w:rsidRPr="6228751B">
          <w:rPr>
            <w:lang w:val="vi-VN"/>
          </w:rPr>
          <w:t>: String</w:t>
        </w:r>
      </w:ins>
    </w:p>
    <w:p w14:paraId="6B6B052F" w14:textId="555152CE" w:rsidR="002479E2" w:rsidRPr="002479E2" w:rsidRDefault="002479E2" w:rsidP="002479E2">
      <w:pPr>
        <w:pStyle w:val="ListParagraph"/>
        <w:numPr>
          <w:ilvl w:val="0"/>
          <w:numId w:val="5"/>
        </w:numPr>
        <w:rPr>
          <w:lang w:val="vi-VN"/>
        </w:rPr>
      </w:pPr>
      <w:del w:id="4" w:author="Người dùng Khách" w:date="2024-12-02T15:22:00Z">
        <w:r w:rsidRPr="6228751B" w:rsidDel="6228751B">
          <w:rPr>
            <w:lang w:val="vi-VN"/>
          </w:rPr>
          <w:delText>p</w:delText>
        </w:r>
      </w:del>
      <w:ins w:id="5" w:author="Người dùng Khách" w:date="2024-12-02T15:22:00Z">
        <w:r w:rsidR="6228751B" w:rsidRPr="6228751B">
          <w:rPr>
            <w:lang w:val="vi-VN"/>
          </w:rPr>
          <w:t>P</w:t>
        </w:r>
      </w:ins>
      <w:r w:rsidR="6228751B" w:rsidRPr="6228751B">
        <w:rPr>
          <w:lang w:val="vi-VN"/>
        </w:rPr>
        <w:t>assWord</w:t>
      </w:r>
      <w:ins w:id="6" w:author="Người dùng Khách" w:date="2024-12-02T15:22:00Z">
        <w:r w:rsidR="6228751B" w:rsidRPr="6228751B">
          <w:rPr>
            <w:lang w:val="vi-VN"/>
          </w:rPr>
          <w:t xml:space="preserve">: </w:t>
        </w:r>
        <w:r w:rsidR="7EBCAC1E" w:rsidRPr="7EBCAC1E">
          <w:rPr>
            <w:lang w:val="vi-VN"/>
          </w:rPr>
          <w:t>String</w:t>
        </w:r>
      </w:ins>
    </w:p>
    <w:p w14:paraId="03B2D157" w14:textId="77777777" w:rsidR="002479E2" w:rsidRPr="002479E2" w:rsidRDefault="002479E2" w:rsidP="002479E2">
      <w:pPr>
        <w:pStyle w:val="ListParagraph"/>
        <w:numPr>
          <w:ilvl w:val="0"/>
          <w:numId w:val="5"/>
        </w:numPr>
        <w:rPr>
          <w:lang w:val="vi-VN"/>
        </w:rPr>
      </w:pPr>
      <w:r w:rsidRPr="002479E2">
        <w:rPr>
          <w:lang w:val="vi-VN"/>
        </w:rPr>
        <w:t>fullName: String</w:t>
      </w:r>
    </w:p>
    <w:p w14:paraId="7E15B46B" w14:textId="77777777" w:rsidR="002479E2" w:rsidRPr="002479E2" w:rsidRDefault="002479E2" w:rsidP="002479E2">
      <w:pPr>
        <w:pStyle w:val="ListParagraph"/>
        <w:numPr>
          <w:ilvl w:val="0"/>
          <w:numId w:val="5"/>
        </w:numPr>
        <w:rPr>
          <w:lang w:val="vi-VN"/>
        </w:rPr>
      </w:pPr>
      <w:r w:rsidRPr="002479E2">
        <w:rPr>
          <w:lang w:val="vi-VN"/>
        </w:rPr>
        <w:t>email: String</w:t>
      </w:r>
    </w:p>
    <w:p w14:paraId="21B76775" w14:textId="77777777" w:rsidR="002479E2" w:rsidRPr="002479E2" w:rsidRDefault="002479E2" w:rsidP="002479E2">
      <w:pPr>
        <w:pStyle w:val="ListParagraph"/>
        <w:numPr>
          <w:ilvl w:val="0"/>
          <w:numId w:val="5"/>
        </w:numPr>
        <w:rPr>
          <w:lang w:val="vi-VN"/>
        </w:rPr>
      </w:pPr>
      <w:r w:rsidRPr="002479E2">
        <w:rPr>
          <w:lang w:val="vi-VN"/>
        </w:rPr>
        <w:t>phoneNumber: String</w:t>
      </w:r>
    </w:p>
    <w:p w14:paraId="1408AD47" w14:textId="77777777" w:rsidR="002479E2" w:rsidRPr="002479E2" w:rsidRDefault="002479E2" w:rsidP="002479E2">
      <w:pPr>
        <w:pStyle w:val="ListParagraph"/>
        <w:numPr>
          <w:ilvl w:val="0"/>
          <w:numId w:val="5"/>
        </w:numPr>
        <w:rPr>
          <w:lang w:val="vi-VN"/>
        </w:rPr>
      </w:pPr>
      <w:r w:rsidRPr="002479E2">
        <w:rPr>
          <w:lang w:val="vi-VN"/>
        </w:rPr>
        <w:t>address: String</w:t>
      </w:r>
    </w:p>
    <w:p w14:paraId="2BEC31FE" w14:textId="77777777" w:rsidR="002479E2" w:rsidRPr="002479E2" w:rsidRDefault="002479E2" w:rsidP="002479E2">
      <w:pPr>
        <w:pStyle w:val="ListParagraph"/>
        <w:numPr>
          <w:ilvl w:val="0"/>
          <w:numId w:val="5"/>
        </w:numPr>
        <w:rPr>
          <w:lang w:val="vi-VN"/>
        </w:rPr>
      </w:pPr>
      <w:r w:rsidRPr="002479E2">
        <w:rPr>
          <w:lang w:val="vi-VN"/>
        </w:rPr>
        <w:t>gender: String</w:t>
      </w:r>
    </w:p>
    <w:p w14:paraId="1F46B5C4" w14:textId="77777777" w:rsidR="002479E2" w:rsidRDefault="002479E2" w:rsidP="002479E2">
      <w:pPr>
        <w:pStyle w:val="ListParagraph"/>
        <w:numPr>
          <w:ilvl w:val="0"/>
          <w:numId w:val="5"/>
        </w:numPr>
        <w:rPr>
          <w:lang w:val="vi-VN"/>
        </w:rPr>
      </w:pPr>
      <w:r w:rsidRPr="002479E2">
        <w:rPr>
          <w:lang w:val="vi-VN"/>
        </w:rPr>
        <w:t>dateOfBirth: String</w:t>
      </w:r>
    </w:p>
    <w:p w14:paraId="76B7E788" w14:textId="77777777" w:rsidR="002479E2" w:rsidRDefault="002479E2" w:rsidP="002479E2">
      <w:pPr>
        <w:rPr>
          <w:lang w:val="vi-VN"/>
        </w:rPr>
      </w:pPr>
      <w:r w:rsidRPr="002479E2">
        <w:rPr>
          <w:lang w:val="vi-VN"/>
        </w:rPr>
        <w:t>Phương thức:</w:t>
      </w:r>
    </w:p>
    <w:p w14:paraId="083A499D" w14:textId="62A2EC9A" w:rsidR="002479E2" w:rsidRPr="002479E2" w:rsidRDefault="002479E2" w:rsidP="002479E2">
      <w:pPr>
        <w:pStyle w:val="ListParagraph"/>
        <w:numPr>
          <w:ilvl w:val="0"/>
          <w:numId w:val="6"/>
        </w:numPr>
      </w:pPr>
      <w:r w:rsidRPr="7044560C">
        <w:t>User</w:t>
      </w:r>
      <w:ins w:id="7" w:author="Người dùng Khách" w:date="2024-12-02T15:24:00Z">
        <w:r w:rsidR="205A6888" w:rsidRPr="205A6888">
          <w:t xml:space="preserve"> </w:t>
        </w:r>
      </w:ins>
      <w:del w:id="8" w:author="Người dùng Khách" w:date="2024-12-02T15:24:00Z">
        <w:r w:rsidRPr="7044560C">
          <w:delText xml:space="preserve">: </w:delText>
        </w:r>
      </w:del>
      <w:r w:rsidRPr="7044560C">
        <w:t>(</w:t>
      </w:r>
      <w:proofErr w:type="spellStart"/>
      <w:r w:rsidRPr="7044560C">
        <w:t>userName</w:t>
      </w:r>
      <w:proofErr w:type="spellEnd"/>
      <w:r w:rsidRPr="7044560C">
        <w:t xml:space="preserve">: String, password: String, </w:t>
      </w:r>
      <w:proofErr w:type="spellStart"/>
      <w:r w:rsidRPr="7044560C">
        <w:t>fullName</w:t>
      </w:r>
      <w:proofErr w:type="spellEnd"/>
      <w:r w:rsidRPr="7044560C">
        <w:t xml:space="preserve">: String, email: String, </w:t>
      </w:r>
      <w:proofErr w:type="spellStart"/>
      <w:r w:rsidRPr="7044560C">
        <w:t>phoneNumber</w:t>
      </w:r>
      <w:proofErr w:type="spellEnd"/>
      <w:r w:rsidRPr="7044560C">
        <w:t xml:space="preserve">: String, address: String, gender: String, </w:t>
      </w:r>
      <w:proofErr w:type="spellStart"/>
      <w:r w:rsidRPr="7044560C">
        <w:t>dateOfBirth</w:t>
      </w:r>
      <w:proofErr w:type="spellEnd"/>
      <w:r w:rsidRPr="7044560C">
        <w:t>: String</w:t>
      </w:r>
      <w:r w:rsidR="7044560C" w:rsidRPr="7044560C">
        <w:t>)</w:t>
      </w:r>
      <w:ins w:id="9" w:author="Người dùng Khách" w:date="2024-12-02T15:24:00Z">
        <w:r w:rsidR="7044560C" w:rsidRPr="7044560C">
          <w:t>: void</w:t>
        </w:r>
      </w:ins>
      <w:del w:id="10" w:author="Người dùng Khách" w:date="2024-12-02T15:24:00Z">
        <w:r w:rsidRPr="7044560C">
          <w:delText xml:space="preserve"> </w:delText>
        </w:r>
      </w:del>
    </w:p>
    <w:p w14:paraId="3F26D398" w14:textId="3DA6B1BD" w:rsidR="002479E2" w:rsidRDefault="002479E2" w:rsidP="002479E2">
      <w:pPr>
        <w:pStyle w:val="ListParagraph"/>
        <w:numPr>
          <w:ilvl w:val="0"/>
          <w:numId w:val="6"/>
        </w:numPr>
      </w:pPr>
      <w:r w:rsidRPr="7044560C">
        <w:t>User</w:t>
      </w:r>
      <w:del w:id="11" w:author="Người dùng Khách" w:date="2024-12-02T15:24:00Z">
        <w:r w:rsidRPr="7044560C">
          <w:delText>:</w:delText>
        </w:r>
      </w:del>
      <w:r w:rsidRPr="7044560C">
        <w:t xml:space="preserve"> (</w:t>
      </w:r>
      <w:proofErr w:type="spellStart"/>
      <w:r w:rsidRPr="7044560C">
        <w:t>userId</w:t>
      </w:r>
      <w:proofErr w:type="spellEnd"/>
      <w:r w:rsidRPr="7044560C">
        <w:t xml:space="preserve">: String, </w:t>
      </w:r>
      <w:proofErr w:type="spellStart"/>
      <w:r w:rsidRPr="7044560C">
        <w:t>userName</w:t>
      </w:r>
      <w:proofErr w:type="spellEnd"/>
      <w:r w:rsidRPr="7044560C">
        <w:t xml:space="preserve">: String, password: String, </w:t>
      </w:r>
      <w:proofErr w:type="spellStart"/>
      <w:r w:rsidRPr="7044560C">
        <w:t>fullName</w:t>
      </w:r>
      <w:proofErr w:type="spellEnd"/>
      <w:r w:rsidRPr="7044560C">
        <w:t xml:space="preserve">: String, email: String, </w:t>
      </w:r>
      <w:proofErr w:type="spellStart"/>
      <w:r w:rsidRPr="7044560C">
        <w:t>phoneNumber</w:t>
      </w:r>
      <w:proofErr w:type="spellEnd"/>
      <w:r w:rsidRPr="7044560C">
        <w:t xml:space="preserve">: String, address: String, gender: String, </w:t>
      </w:r>
      <w:proofErr w:type="spellStart"/>
      <w:r w:rsidRPr="7044560C">
        <w:t>dateOfBirth</w:t>
      </w:r>
      <w:proofErr w:type="spellEnd"/>
      <w:r w:rsidRPr="7044560C">
        <w:t>: String</w:t>
      </w:r>
      <w:r w:rsidR="7044560C" w:rsidRPr="7044560C">
        <w:t>)</w:t>
      </w:r>
      <w:ins w:id="12" w:author="Người dùng Khách" w:date="2024-12-02T15:24:00Z">
        <w:r w:rsidR="7044560C" w:rsidRPr="7044560C">
          <w:t>: void</w:t>
        </w:r>
      </w:ins>
    </w:p>
    <w:p w14:paraId="4F90339A" w14:textId="77777777" w:rsidR="000207D2" w:rsidRDefault="000207D2" w:rsidP="002479E2">
      <w:pPr>
        <w:pStyle w:val="ListParagraph"/>
        <w:numPr>
          <w:ilvl w:val="0"/>
          <w:numId w:val="6"/>
        </w:numPr>
        <w:rPr>
          <w:lang w:val="vi-VN"/>
        </w:rPr>
      </w:pPr>
      <w:r>
        <w:rPr>
          <w:lang w:val="vi-VN"/>
        </w:rPr>
        <w:t>getter- setter</w:t>
      </w:r>
    </w:p>
    <w:p w14:paraId="6A187C6D" w14:textId="77777777" w:rsidR="000207D2" w:rsidRDefault="000207D2" w:rsidP="000207D2">
      <w:pPr>
        <w:rPr>
          <w:lang w:val="vi-VN"/>
        </w:rPr>
      </w:pPr>
      <w:r>
        <w:rPr>
          <w:lang w:val="vi-VN"/>
        </w:rPr>
        <w:t>5. Lớp UserDAO:</w:t>
      </w:r>
    </w:p>
    <w:p w14:paraId="486A4780" w14:textId="77777777" w:rsidR="000207D2" w:rsidRDefault="000207D2" w:rsidP="000207D2">
      <w:pPr>
        <w:rPr>
          <w:lang w:val="vi-VN"/>
        </w:rPr>
      </w:pPr>
      <w:r>
        <w:rPr>
          <w:lang w:val="vi-VN"/>
        </w:rPr>
        <w:t>Thuộc tính:</w:t>
      </w:r>
    </w:p>
    <w:p w14:paraId="3045D48A" w14:textId="77777777" w:rsidR="000207D2" w:rsidRDefault="000207D2" w:rsidP="000207D2">
      <w:pPr>
        <w:rPr>
          <w:lang w:val="vi-VN"/>
        </w:rPr>
      </w:pPr>
      <w:r>
        <w:rPr>
          <w:lang w:val="vi-VN"/>
        </w:rPr>
        <w:t>Phương thức:</w:t>
      </w:r>
    </w:p>
    <w:p w14:paraId="01F78036" w14:textId="787D41C6" w:rsidR="000207D2" w:rsidRPr="000207D2" w:rsidRDefault="000207D2" w:rsidP="000207D2">
      <w:pPr>
        <w:pStyle w:val="ListParagraph"/>
        <w:numPr>
          <w:ilvl w:val="0"/>
          <w:numId w:val="8"/>
        </w:numPr>
        <w:rPr>
          <w:lang w:val="vi-VN"/>
        </w:rPr>
      </w:pPr>
      <w:r w:rsidRPr="000207D2">
        <w:rPr>
          <w:lang w:val="vi-VN"/>
        </w:rPr>
        <w:t>UserDAO</w:t>
      </w:r>
      <w:r w:rsidR="006E56F4">
        <w:rPr>
          <w:lang w:val="vi-VN"/>
        </w:rPr>
        <w:t xml:space="preserve"> </w:t>
      </w:r>
      <w:r w:rsidRPr="000207D2">
        <w:rPr>
          <w:lang w:val="vi-VN"/>
        </w:rPr>
        <w:t>():</w:t>
      </w:r>
      <w:r w:rsidR="006E56F4">
        <w:rPr>
          <w:lang w:val="vi-VN"/>
        </w:rPr>
        <w:t xml:space="preserve"> </w:t>
      </w:r>
      <w:r w:rsidRPr="000207D2">
        <w:rPr>
          <w:lang w:val="vi-VN"/>
        </w:rPr>
        <w:t>void</w:t>
      </w:r>
    </w:p>
    <w:p w14:paraId="0EFE5570" w14:textId="77777777" w:rsidR="000207D2" w:rsidRPr="000207D2" w:rsidRDefault="000207D2" w:rsidP="000207D2">
      <w:pPr>
        <w:pStyle w:val="ListParagraph"/>
        <w:numPr>
          <w:ilvl w:val="0"/>
          <w:numId w:val="8"/>
        </w:numPr>
        <w:rPr>
          <w:lang w:val="vi-VN"/>
        </w:rPr>
      </w:pPr>
      <w:r w:rsidRPr="000207D2">
        <w:rPr>
          <w:lang w:val="vi-VN"/>
        </w:rPr>
        <w:lastRenderedPageBreak/>
        <w:t>addUser (user: User): boolean</w:t>
      </w:r>
    </w:p>
    <w:p w14:paraId="4E20578C" w14:textId="77777777" w:rsidR="000207D2" w:rsidRPr="000207D2" w:rsidRDefault="000207D2" w:rsidP="000207D2">
      <w:pPr>
        <w:pStyle w:val="ListParagraph"/>
        <w:numPr>
          <w:ilvl w:val="0"/>
          <w:numId w:val="8"/>
        </w:numPr>
        <w:rPr>
          <w:lang w:val="vi-VN"/>
        </w:rPr>
      </w:pPr>
      <w:r w:rsidRPr="000207D2">
        <w:rPr>
          <w:lang w:val="vi-VN"/>
        </w:rPr>
        <w:t>readUser (username: String): User</w:t>
      </w:r>
    </w:p>
    <w:p w14:paraId="49CB66A2" w14:textId="77777777" w:rsidR="000207D2" w:rsidRPr="000207D2" w:rsidRDefault="000207D2" w:rsidP="000207D2">
      <w:pPr>
        <w:pStyle w:val="ListParagraph"/>
        <w:numPr>
          <w:ilvl w:val="0"/>
          <w:numId w:val="8"/>
        </w:numPr>
        <w:rPr>
          <w:lang w:val="vi-VN"/>
        </w:rPr>
      </w:pPr>
      <w:r w:rsidRPr="000207D2">
        <w:rPr>
          <w:lang w:val="vi-VN"/>
        </w:rPr>
        <w:t>updateUser (user: User): boolean</w:t>
      </w:r>
    </w:p>
    <w:p w14:paraId="1B2D275A" w14:textId="77777777" w:rsidR="000207D2" w:rsidRPr="000207D2" w:rsidRDefault="000207D2" w:rsidP="000207D2">
      <w:pPr>
        <w:pStyle w:val="ListParagraph"/>
        <w:numPr>
          <w:ilvl w:val="0"/>
          <w:numId w:val="8"/>
        </w:numPr>
        <w:rPr>
          <w:lang w:val="vi-VN"/>
        </w:rPr>
      </w:pPr>
      <w:r w:rsidRPr="000207D2">
        <w:rPr>
          <w:lang w:val="vi-VN"/>
        </w:rPr>
        <w:t>deleteUser (username: String): boolean</w:t>
      </w:r>
    </w:p>
    <w:p w14:paraId="2E4B5AA6" w14:textId="77777777" w:rsidR="000207D2" w:rsidRDefault="000207D2" w:rsidP="000207D2">
      <w:pPr>
        <w:pStyle w:val="ListParagraph"/>
        <w:numPr>
          <w:ilvl w:val="0"/>
          <w:numId w:val="8"/>
        </w:numPr>
        <w:rPr>
          <w:lang w:val="vi-VN"/>
        </w:rPr>
      </w:pPr>
      <w:r w:rsidRPr="000207D2">
        <w:rPr>
          <w:lang w:val="vi-VN"/>
        </w:rPr>
        <w:t>readAccountsTableData (): String[][]</w:t>
      </w:r>
    </w:p>
    <w:p w14:paraId="1BE15990" w14:textId="77777777" w:rsidR="000207D2" w:rsidRDefault="000207D2" w:rsidP="000207D2">
      <w:pPr>
        <w:rPr>
          <w:lang w:val="vi-VN"/>
        </w:rPr>
      </w:pPr>
      <w:r>
        <w:rPr>
          <w:lang w:val="vi-VN"/>
        </w:rPr>
        <w:t>6. Lớp Cart:</w:t>
      </w:r>
    </w:p>
    <w:p w14:paraId="2F35B930" w14:textId="77777777" w:rsidR="000207D2" w:rsidRDefault="000207D2" w:rsidP="000207D2">
      <w:pPr>
        <w:rPr>
          <w:lang w:val="vi-VN"/>
        </w:rPr>
      </w:pPr>
      <w:r>
        <w:rPr>
          <w:lang w:val="vi-VN"/>
        </w:rPr>
        <w:t>Thuộc tính:</w:t>
      </w:r>
    </w:p>
    <w:p w14:paraId="3B0E320A" w14:textId="77777777" w:rsidR="000207D2" w:rsidRPr="000207D2" w:rsidRDefault="000207D2" w:rsidP="000207D2">
      <w:pPr>
        <w:pStyle w:val="ListParagraph"/>
        <w:numPr>
          <w:ilvl w:val="0"/>
          <w:numId w:val="9"/>
        </w:numPr>
        <w:rPr>
          <w:lang w:val="vi-VN"/>
        </w:rPr>
      </w:pPr>
      <w:r w:rsidRPr="000207D2">
        <w:rPr>
          <w:lang w:val="vi-VN"/>
        </w:rPr>
        <w:t>cartId: String</w:t>
      </w:r>
    </w:p>
    <w:p w14:paraId="2AA28E0A" w14:textId="77777777" w:rsidR="000207D2" w:rsidRPr="000207D2" w:rsidRDefault="000207D2" w:rsidP="000207D2">
      <w:pPr>
        <w:pStyle w:val="ListParagraph"/>
        <w:numPr>
          <w:ilvl w:val="0"/>
          <w:numId w:val="9"/>
        </w:numPr>
        <w:rPr>
          <w:lang w:val="vi-VN"/>
        </w:rPr>
      </w:pPr>
      <w:r w:rsidRPr="000207D2">
        <w:rPr>
          <w:lang w:val="vi-VN"/>
        </w:rPr>
        <w:t>userId: String</w:t>
      </w:r>
    </w:p>
    <w:p w14:paraId="392FD865" w14:textId="77777777" w:rsidR="000207D2" w:rsidRPr="000207D2" w:rsidRDefault="000207D2" w:rsidP="000207D2">
      <w:pPr>
        <w:pStyle w:val="ListParagraph"/>
        <w:numPr>
          <w:ilvl w:val="0"/>
          <w:numId w:val="9"/>
        </w:numPr>
        <w:rPr>
          <w:lang w:val="vi-VN"/>
        </w:rPr>
      </w:pPr>
      <w:r w:rsidRPr="000207D2">
        <w:rPr>
          <w:lang w:val="vi-VN"/>
        </w:rPr>
        <w:t>totalPrice: double</w:t>
      </w:r>
    </w:p>
    <w:p w14:paraId="7B8D6E75" w14:textId="77777777" w:rsidR="000207D2" w:rsidRDefault="000207D2" w:rsidP="000207D2">
      <w:pPr>
        <w:rPr>
          <w:lang w:val="vi-VN"/>
        </w:rPr>
      </w:pPr>
      <w:r>
        <w:rPr>
          <w:lang w:val="vi-VN"/>
        </w:rPr>
        <w:t>Phương thức:</w:t>
      </w:r>
    </w:p>
    <w:p w14:paraId="7BD3818D" w14:textId="77777777" w:rsidR="000207D2" w:rsidRPr="000207D2" w:rsidRDefault="000207D2" w:rsidP="000207D2">
      <w:pPr>
        <w:pStyle w:val="ListParagraph"/>
        <w:numPr>
          <w:ilvl w:val="0"/>
          <w:numId w:val="10"/>
        </w:numPr>
        <w:rPr>
          <w:lang w:val="vi-VN"/>
        </w:rPr>
      </w:pPr>
      <w:r w:rsidRPr="000207D2">
        <w:rPr>
          <w:lang w:val="vi-VN"/>
        </w:rPr>
        <w:t>Cart(cartId: String, userId: String, totalPrice: double): void</w:t>
      </w:r>
    </w:p>
    <w:p w14:paraId="7C1DF295" w14:textId="77777777" w:rsidR="000207D2" w:rsidRDefault="000207D2" w:rsidP="000207D2">
      <w:pPr>
        <w:pStyle w:val="ListParagraph"/>
        <w:numPr>
          <w:ilvl w:val="0"/>
          <w:numId w:val="10"/>
        </w:numPr>
        <w:rPr>
          <w:lang w:val="vi-VN"/>
        </w:rPr>
      </w:pPr>
      <w:r w:rsidRPr="000207D2">
        <w:rPr>
          <w:lang w:val="vi-VN"/>
        </w:rPr>
        <w:t>Cart (): void</w:t>
      </w:r>
    </w:p>
    <w:p w14:paraId="23F041C8" w14:textId="77777777" w:rsidR="000207D2" w:rsidRPr="000207D2" w:rsidRDefault="000207D2" w:rsidP="000207D2">
      <w:pPr>
        <w:pStyle w:val="ListParagraph"/>
        <w:numPr>
          <w:ilvl w:val="0"/>
          <w:numId w:val="10"/>
        </w:numPr>
        <w:rPr>
          <w:lang w:val="vi-VN"/>
        </w:rPr>
      </w:pPr>
      <w:r>
        <w:rPr>
          <w:lang w:val="vi-VN"/>
        </w:rPr>
        <w:t>getter- setter</w:t>
      </w:r>
    </w:p>
    <w:p w14:paraId="53184EAD" w14:textId="30E68E70" w:rsidR="000207D2" w:rsidRDefault="000207D2" w:rsidP="000207D2">
      <w:pPr>
        <w:rPr>
          <w:lang w:val="vi-VN"/>
        </w:rPr>
      </w:pPr>
      <w:r>
        <w:rPr>
          <w:lang w:val="vi-VN"/>
        </w:rPr>
        <w:t xml:space="preserve">7. </w:t>
      </w:r>
      <w:r w:rsidR="73B84684" w:rsidRPr="73B84684">
        <w:rPr>
          <w:lang w:val="vi-VN"/>
        </w:rPr>
        <w:t>Lớp Cart</w:t>
      </w:r>
      <w:ins w:id="13" w:author="Người dùng Khách" w:date="2024-12-02T15:28:00Z">
        <w:r w:rsidR="73B84684" w:rsidRPr="73B84684">
          <w:rPr>
            <w:lang w:val="vi-VN"/>
          </w:rPr>
          <w:t>I</w:t>
        </w:r>
      </w:ins>
      <w:del w:id="14" w:author="Người dùng Khách" w:date="2024-12-02T15:28:00Z">
        <w:r w:rsidRPr="73B84684" w:rsidDel="73B84684">
          <w:rPr>
            <w:lang w:val="vi-VN"/>
          </w:rPr>
          <w:delText>i</w:delText>
        </w:r>
      </w:del>
      <w:r w:rsidR="73B84684" w:rsidRPr="73B84684">
        <w:rPr>
          <w:lang w:val="vi-VN"/>
        </w:rPr>
        <w:t>temSQL:</w:t>
      </w:r>
    </w:p>
    <w:p w14:paraId="668F2574" w14:textId="77777777" w:rsidR="000207D2" w:rsidRDefault="000207D2" w:rsidP="000207D2">
      <w:pPr>
        <w:rPr>
          <w:lang w:val="vi-VN"/>
        </w:rPr>
      </w:pPr>
      <w:r>
        <w:rPr>
          <w:lang w:val="vi-VN"/>
        </w:rPr>
        <w:t>Thuộc tính:</w:t>
      </w:r>
    </w:p>
    <w:p w14:paraId="1C9CAE7B" w14:textId="77777777" w:rsidR="00EB2544" w:rsidRPr="00EB2544" w:rsidRDefault="00EB2544" w:rsidP="00EB2544">
      <w:pPr>
        <w:pStyle w:val="ListParagraph"/>
        <w:numPr>
          <w:ilvl w:val="0"/>
          <w:numId w:val="12"/>
        </w:numPr>
        <w:rPr>
          <w:lang w:val="vi-VN"/>
        </w:rPr>
      </w:pPr>
      <w:r w:rsidRPr="00EB2544">
        <w:rPr>
          <w:lang w:val="vi-VN"/>
        </w:rPr>
        <w:t>productId: String</w:t>
      </w:r>
    </w:p>
    <w:p w14:paraId="41DE6845" w14:textId="77777777" w:rsidR="00EB2544" w:rsidRPr="00EB2544" w:rsidRDefault="00EB2544" w:rsidP="00EB2544">
      <w:pPr>
        <w:pStyle w:val="ListParagraph"/>
        <w:numPr>
          <w:ilvl w:val="0"/>
          <w:numId w:val="12"/>
        </w:numPr>
        <w:rPr>
          <w:lang w:val="vi-VN"/>
        </w:rPr>
      </w:pPr>
      <w:r w:rsidRPr="00EB2544">
        <w:rPr>
          <w:lang w:val="vi-VN"/>
        </w:rPr>
        <w:t>name: String</w:t>
      </w:r>
    </w:p>
    <w:p w14:paraId="0C52F2C4" w14:textId="77777777" w:rsidR="00EB2544" w:rsidRPr="00EB2544" w:rsidRDefault="00EB2544" w:rsidP="00EB2544">
      <w:pPr>
        <w:pStyle w:val="ListParagraph"/>
        <w:numPr>
          <w:ilvl w:val="0"/>
          <w:numId w:val="12"/>
        </w:numPr>
        <w:rPr>
          <w:lang w:val="vi-VN"/>
        </w:rPr>
      </w:pPr>
      <w:r w:rsidRPr="00EB2544">
        <w:rPr>
          <w:lang w:val="vi-VN"/>
        </w:rPr>
        <w:t>price: double</w:t>
      </w:r>
    </w:p>
    <w:p w14:paraId="6537F88E" w14:textId="77777777" w:rsidR="00EB2544" w:rsidRPr="00EB2544" w:rsidRDefault="00EB2544" w:rsidP="00EB2544">
      <w:pPr>
        <w:pStyle w:val="ListParagraph"/>
        <w:numPr>
          <w:ilvl w:val="0"/>
          <w:numId w:val="12"/>
        </w:numPr>
        <w:rPr>
          <w:lang w:val="vi-VN"/>
        </w:rPr>
      </w:pPr>
      <w:r w:rsidRPr="00EB2544">
        <w:rPr>
          <w:lang w:val="vi-VN"/>
        </w:rPr>
        <w:t>quantity: int</w:t>
      </w:r>
    </w:p>
    <w:p w14:paraId="2F4757FF" w14:textId="77777777" w:rsidR="00EB2544" w:rsidRPr="00EB2544" w:rsidRDefault="00EB2544" w:rsidP="00EB2544">
      <w:pPr>
        <w:pStyle w:val="ListParagraph"/>
        <w:numPr>
          <w:ilvl w:val="0"/>
          <w:numId w:val="12"/>
        </w:numPr>
        <w:rPr>
          <w:lang w:val="vi-VN"/>
        </w:rPr>
      </w:pPr>
      <w:r w:rsidRPr="00EB2544">
        <w:rPr>
          <w:lang w:val="vi-VN"/>
        </w:rPr>
        <w:t>total: double</w:t>
      </w:r>
    </w:p>
    <w:p w14:paraId="5F07A781" w14:textId="77777777" w:rsidR="000207D2" w:rsidRDefault="000207D2" w:rsidP="000207D2">
      <w:pPr>
        <w:rPr>
          <w:lang w:val="vi-VN"/>
        </w:rPr>
      </w:pPr>
      <w:r>
        <w:rPr>
          <w:lang w:val="vi-VN"/>
        </w:rPr>
        <w:t>Phương thức:</w:t>
      </w:r>
    </w:p>
    <w:p w14:paraId="43B1DFD9" w14:textId="77777777" w:rsidR="00EB2544" w:rsidRPr="00EB2544" w:rsidRDefault="00EB2544" w:rsidP="00EB2544">
      <w:pPr>
        <w:pStyle w:val="ListParagraph"/>
        <w:numPr>
          <w:ilvl w:val="0"/>
          <w:numId w:val="11"/>
        </w:numPr>
        <w:rPr>
          <w:lang w:val="vi-VN"/>
        </w:rPr>
      </w:pPr>
      <w:r w:rsidRPr="00EB2544">
        <w:rPr>
          <w:lang w:val="vi-VN"/>
        </w:rPr>
        <w:t>CartItemSQL (productId: String, name: String, price: double, quantity: int, total: double): void</w:t>
      </w:r>
    </w:p>
    <w:p w14:paraId="19E55576" w14:textId="77777777" w:rsidR="00EB2544" w:rsidRPr="00EB2544" w:rsidRDefault="00EB2544" w:rsidP="000207D2">
      <w:pPr>
        <w:pStyle w:val="ListParagraph"/>
        <w:numPr>
          <w:ilvl w:val="0"/>
          <w:numId w:val="11"/>
        </w:numPr>
        <w:rPr>
          <w:lang w:val="vi-VN"/>
        </w:rPr>
      </w:pPr>
      <w:r w:rsidRPr="00EB2544">
        <w:rPr>
          <w:lang w:val="vi-VN"/>
        </w:rPr>
        <w:t>getter- setter</w:t>
      </w:r>
    </w:p>
    <w:p w14:paraId="0E0C4A3D" w14:textId="77777777" w:rsidR="000207D2" w:rsidRDefault="00EB2544" w:rsidP="000207D2">
      <w:pPr>
        <w:rPr>
          <w:lang w:val="vi-VN"/>
        </w:rPr>
      </w:pPr>
      <w:r>
        <w:rPr>
          <w:lang w:val="vi-VN"/>
        </w:rPr>
        <w:t>8</w:t>
      </w:r>
      <w:r w:rsidR="000207D2">
        <w:rPr>
          <w:lang w:val="vi-VN"/>
        </w:rPr>
        <w:t>. Lớp CartDAO:</w:t>
      </w:r>
    </w:p>
    <w:p w14:paraId="0888CCBF" w14:textId="77777777" w:rsidR="000207D2" w:rsidRDefault="000207D2" w:rsidP="000207D2">
      <w:pPr>
        <w:rPr>
          <w:lang w:val="vi-VN"/>
        </w:rPr>
      </w:pPr>
      <w:r>
        <w:rPr>
          <w:lang w:val="vi-VN"/>
        </w:rPr>
        <w:t>Thuộc tính:</w:t>
      </w:r>
    </w:p>
    <w:p w14:paraId="032372EA" w14:textId="77777777" w:rsidR="000207D2" w:rsidRDefault="000207D2" w:rsidP="000207D2">
      <w:pPr>
        <w:rPr>
          <w:lang w:val="vi-VN"/>
        </w:rPr>
      </w:pPr>
      <w:r>
        <w:rPr>
          <w:lang w:val="vi-VN"/>
        </w:rPr>
        <w:t>Phương thức:</w:t>
      </w:r>
    </w:p>
    <w:p w14:paraId="01FC1EFA" w14:textId="77777777" w:rsidR="00EB2544" w:rsidRPr="00825B3C" w:rsidRDefault="00EB2544" w:rsidP="00825B3C">
      <w:pPr>
        <w:pStyle w:val="ListParagraph"/>
        <w:numPr>
          <w:ilvl w:val="0"/>
          <w:numId w:val="18"/>
        </w:numPr>
        <w:rPr>
          <w:lang w:val="vi-VN"/>
        </w:rPr>
      </w:pPr>
      <w:r w:rsidRPr="00825B3C">
        <w:rPr>
          <w:lang w:val="vi-VN"/>
        </w:rPr>
        <w:t>CartDAO(): void</w:t>
      </w:r>
    </w:p>
    <w:p w14:paraId="403D177E" w14:textId="77777777" w:rsidR="00EB2544" w:rsidRPr="00825B3C" w:rsidRDefault="00EB2544" w:rsidP="00825B3C">
      <w:pPr>
        <w:pStyle w:val="ListParagraph"/>
        <w:numPr>
          <w:ilvl w:val="0"/>
          <w:numId w:val="18"/>
        </w:numPr>
        <w:rPr>
          <w:lang w:val="vi-VN"/>
        </w:rPr>
      </w:pPr>
      <w:r w:rsidRPr="00825B3C">
        <w:rPr>
          <w:lang w:val="vi-VN"/>
        </w:rPr>
        <w:t>addCart(Cart cart): boolean</w:t>
      </w:r>
    </w:p>
    <w:p w14:paraId="02BB0FDE" w14:textId="77777777" w:rsidR="00EB2544" w:rsidRPr="00825B3C" w:rsidRDefault="00EB2544" w:rsidP="00825B3C">
      <w:pPr>
        <w:pStyle w:val="ListParagraph"/>
        <w:numPr>
          <w:ilvl w:val="0"/>
          <w:numId w:val="18"/>
        </w:numPr>
        <w:rPr>
          <w:lang w:val="vi-VN"/>
        </w:rPr>
      </w:pPr>
      <w:r w:rsidRPr="00825B3C">
        <w:rPr>
          <w:lang w:val="vi-VN"/>
        </w:rPr>
        <w:t>getCartByUserId(String userId): Cart</w:t>
      </w:r>
    </w:p>
    <w:p w14:paraId="5D5C7457" w14:textId="77777777" w:rsidR="00EB2544" w:rsidRPr="00825B3C" w:rsidRDefault="00EB2544" w:rsidP="00825B3C">
      <w:pPr>
        <w:pStyle w:val="ListParagraph"/>
        <w:numPr>
          <w:ilvl w:val="0"/>
          <w:numId w:val="18"/>
        </w:numPr>
        <w:rPr>
          <w:lang w:val="vi-VN"/>
        </w:rPr>
      </w:pPr>
      <w:r w:rsidRPr="00825B3C">
        <w:rPr>
          <w:lang w:val="vi-VN"/>
        </w:rPr>
        <w:t>calculateTotalPrice(String cartId): double</w:t>
      </w:r>
    </w:p>
    <w:p w14:paraId="3EE80C64" w14:textId="77777777" w:rsidR="00EB2544" w:rsidRPr="00825B3C" w:rsidRDefault="00EB2544" w:rsidP="00825B3C">
      <w:pPr>
        <w:pStyle w:val="ListParagraph"/>
        <w:numPr>
          <w:ilvl w:val="0"/>
          <w:numId w:val="18"/>
        </w:numPr>
        <w:rPr>
          <w:lang w:val="vi-VN"/>
        </w:rPr>
      </w:pPr>
      <w:r w:rsidRPr="00825B3C">
        <w:rPr>
          <w:lang w:val="vi-VN"/>
        </w:rPr>
        <w:t>updateTotalPrice(String cartId, double totalPrice): boolean</w:t>
      </w:r>
    </w:p>
    <w:p w14:paraId="6730408D" w14:textId="77777777" w:rsidR="00EB2544" w:rsidRPr="00825B3C" w:rsidRDefault="00EB2544" w:rsidP="00825B3C">
      <w:pPr>
        <w:pStyle w:val="ListParagraph"/>
        <w:numPr>
          <w:ilvl w:val="0"/>
          <w:numId w:val="18"/>
        </w:numPr>
        <w:rPr>
          <w:lang w:val="vi-VN"/>
        </w:rPr>
      </w:pPr>
      <w:r w:rsidRPr="00825B3C">
        <w:rPr>
          <w:lang w:val="vi-VN"/>
        </w:rPr>
        <w:t>addProductToCart(String cartId, String productId, int quantity): boolean</w:t>
      </w:r>
    </w:p>
    <w:p w14:paraId="41295476" w14:textId="77777777" w:rsidR="00EB2544" w:rsidRPr="00825B3C" w:rsidRDefault="00EB2544" w:rsidP="00825B3C">
      <w:pPr>
        <w:pStyle w:val="ListParagraph"/>
        <w:numPr>
          <w:ilvl w:val="0"/>
          <w:numId w:val="18"/>
        </w:numPr>
        <w:rPr>
          <w:lang w:val="vi-VN"/>
        </w:rPr>
      </w:pPr>
      <w:r w:rsidRPr="00825B3C">
        <w:rPr>
          <w:lang w:val="vi-VN"/>
        </w:rPr>
        <w:lastRenderedPageBreak/>
        <w:t>isProductInCart(String cartId, String productId): boolean</w:t>
      </w:r>
    </w:p>
    <w:p w14:paraId="699A1AA4" w14:textId="77777777" w:rsidR="00EB2544" w:rsidRPr="00825B3C" w:rsidRDefault="00EB2544" w:rsidP="00825B3C">
      <w:pPr>
        <w:pStyle w:val="ListParagraph"/>
        <w:numPr>
          <w:ilvl w:val="0"/>
          <w:numId w:val="18"/>
        </w:numPr>
        <w:rPr>
          <w:lang w:val="vi-VN"/>
        </w:rPr>
      </w:pPr>
      <w:r w:rsidRPr="00825B3C">
        <w:rPr>
          <w:lang w:val="vi-VN"/>
        </w:rPr>
        <w:t>updateProductQuantity(String userId, String productId, int quantity): boolean</w:t>
      </w:r>
    </w:p>
    <w:p w14:paraId="57FCF55F" w14:textId="77777777" w:rsidR="00EB2544" w:rsidRPr="00825B3C" w:rsidRDefault="00EB2544" w:rsidP="00825B3C">
      <w:pPr>
        <w:pStyle w:val="ListParagraph"/>
        <w:numPr>
          <w:ilvl w:val="0"/>
          <w:numId w:val="18"/>
        </w:numPr>
        <w:rPr>
          <w:lang w:val="vi-VN"/>
        </w:rPr>
      </w:pPr>
      <w:r w:rsidRPr="00825B3C">
        <w:rPr>
          <w:lang w:val="vi-VN"/>
        </w:rPr>
        <w:t>getProductQuantityInCart(String cartId, String productId): int</w:t>
      </w:r>
    </w:p>
    <w:p w14:paraId="1E5E17A7" w14:textId="77777777" w:rsidR="00EB2544" w:rsidRPr="00825B3C" w:rsidRDefault="00EB2544" w:rsidP="00825B3C">
      <w:pPr>
        <w:pStyle w:val="ListParagraph"/>
        <w:numPr>
          <w:ilvl w:val="0"/>
          <w:numId w:val="18"/>
        </w:numPr>
        <w:rPr>
          <w:lang w:val="vi-VN"/>
        </w:rPr>
      </w:pPr>
      <w:r w:rsidRPr="00825B3C">
        <w:rPr>
          <w:lang w:val="vi-VN"/>
        </w:rPr>
        <w:t>deleteProductCart(String userId, String productId): boolean</w:t>
      </w:r>
    </w:p>
    <w:p w14:paraId="1ABE28DA" w14:textId="77777777" w:rsidR="00EB2544" w:rsidRPr="00825B3C" w:rsidRDefault="00EB2544" w:rsidP="00825B3C">
      <w:pPr>
        <w:pStyle w:val="ListParagraph"/>
        <w:numPr>
          <w:ilvl w:val="0"/>
          <w:numId w:val="18"/>
        </w:numPr>
        <w:rPr>
          <w:lang w:val="vi-VN"/>
        </w:rPr>
      </w:pPr>
      <w:r w:rsidRPr="00825B3C">
        <w:rPr>
          <w:lang w:val="vi-VN"/>
        </w:rPr>
        <w:t>clearCart(String userId): boolean</w:t>
      </w:r>
    </w:p>
    <w:p w14:paraId="0C31FC1B" w14:textId="77777777" w:rsidR="00EB2544" w:rsidRPr="00825B3C" w:rsidRDefault="00EB2544" w:rsidP="00825B3C">
      <w:pPr>
        <w:pStyle w:val="ListParagraph"/>
        <w:numPr>
          <w:ilvl w:val="0"/>
          <w:numId w:val="18"/>
        </w:numPr>
        <w:rPr>
          <w:lang w:val="vi-VN"/>
        </w:rPr>
      </w:pPr>
      <w:r w:rsidRPr="00825B3C">
        <w:rPr>
          <w:lang w:val="vi-VN"/>
        </w:rPr>
        <w:t>readCartTableData(String cartId): String[][]</w:t>
      </w:r>
    </w:p>
    <w:p w14:paraId="74A1412B" w14:textId="77777777" w:rsidR="00EB2544" w:rsidRDefault="003A13AF" w:rsidP="00EB2544">
      <w:pPr>
        <w:rPr>
          <w:lang w:val="vi-VN"/>
        </w:rPr>
      </w:pPr>
      <w:r>
        <w:rPr>
          <w:lang w:val="vi-VN"/>
        </w:rPr>
        <w:t>9. Lớp Account:</w:t>
      </w:r>
    </w:p>
    <w:p w14:paraId="694DF2A6" w14:textId="77777777" w:rsidR="003A13AF" w:rsidRDefault="003A13AF" w:rsidP="003A13AF">
      <w:pPr>
        <w:rPr>
          <w:lang w:val="vi-VN"/>
        </w:rPr>
      </w:pPr>
      <w:r>
        <w:rPr>
          <w:lang w:val="vi-VN"/>
        </w:rPr>
        <w:t>Thuộc tính:</w:t>
      </w:r>
    </w:p>
    <w:p w14:paraId="6E62B706" w14:textId="77777777" w:rsidR="003A13AF" w:rsidRPr="003A13AF" w:rsidRDefault="003A13AF" w:rsidP="003A13AF">
      <w:pPr>
        <w:pStyle w:val="ListParagraph"/>
        <w:numPr>
          <w:ilvl w:val="0"/>
          <w:numId w:val="14"/>
        </w:numPr>
        <w:rPr>
          <w:lang w:val="vi-VN"/>
        </w:rPr>
      </w:pPr>
      <w:r w:rsidRPr="003A13AF">
        <w:rPr>
          <w:lang w:val="vi-VN"/>
        </w:rPr>
        <w:t>userName: String</w:t>
      </w:r>
    </w:p>
    <w:p w14:paraId="5C145086" w14:textId="77777777" w:rsidR="003A13AF" w:rsidRPr="003A13AF" w:rsidRDefault="003A13AF" w:rsidP="003A13AF">
      <w:pPr>
        <w:pStyle w:val="ListParagraph"/>
        <w:numPr>
          <w:ilvl w:val="0"/>
          <w:numId w:val="14"/>
        </w:numPr>
        <w:rPr>
          <w:lang w:val="vi-VN"/>
        </w:rPr>
      </w:pPr>
      <w:r w:rsidRPr="003A13AF">
        <w:rPr>
          <w:lang w:val="vi-VN"/>
        </w:rPr>
        <w:t>password: String</w:t>
      </w:r>
    </w:p>
    <w:p w14:paraId="1261FB60" w14:textId="5E1B7B19" w:rsidR="003A13AF" w:rsidRPr="00E17B7D" w:rsidRDefault="00336756" w:rsidP="00E17B7D">
      <w:pPr>
        <w:rPr>
          <w:lang w:val="vi-VN"/>
        </w:rPr>
      </w:pPr>
      <w:r>
        <w:rPr>
          <w:lang w:val="vi-VN"/>
        </w:rPr>
        <w:t>Phương thức</w:t>
      </w:r>
      <w:r w:rsidR="003A13AF" w:rsidRPr="00E17B7D">
        <w:rPr>
          <w:lang w:val="vi-VN"/>
        </w:rPr>
        <w:t>:</w:t>
      </w:r>
    </w:p>
    <w:p w14:paraId="53F54B6B" w14:textId="77777777" w:rsidR="003A13AF" w:rsidRPr="003A13AF" w:rsidRDefault="003A13AF" w:rsidP="003A13AF">
      <w:pPr>
        <w:pStyle w:val="ListParagraph"/>
        <w:numPr>
          <w:ilvl w:val="0"/>
          <w:numId w:val="13"/>
        </w:numPr>
        <w:rPr>
          <w:lang w:val="vi-VN"/>
        </w:rPr>
      </w:pPr>
      <w:r w:rsidRPr="003A13AF">
        <w:rPr>
          <w:lang w:val="vi-VN"/>
        </w:rPr>
        <w:t>Account(userName: String, password: String): void</w:t>
      </w:r>
    </w:p>
    <w:p w14:paraId="045B34E5" w14:textId="77777777" w:rsidR="003A13AF" w:rsidRDefault="003A13AF" w:rsidP="003A13AF">
      <w:pPr>
        <w:pStyle w:val="ListParagraph"/>
        <w:numPr>
          <w:ilvl w:val="0"/>
          <w:numId w:val="13"/>
        </w:numPr>
        <w:rPr>
          <w:lang w:val="vi-VN"/>
        </w:rPr>
      </w:pPr>
      <w:r w:rsidRPr="003A13AF">
        <w:rPr>
          <w:lang w:val="vi-VN"/>
        </w:rPr>
        <w:t>getter</w:t>
      </w:r>
    </w:p>
    <w:p w14:paraId="3A08F3AF" w14:textId="77777777" w:rsidR="003A13AF" w:rsidRDefault="003A13AF" w:rsidP="003A13AF">
      <w:pPr>
        <w:rPr>
          <w:lang w:val="vi-VN"/>
        </w:rPr>
      </w:pPr>
      <w:r>
        <w:rPr>
          <w:lang w:val="vi-VN"/>
        </w:rPr>
        <w:t>10. Lớp AdminDAO:</w:t>
      </w:r>
    </w:p>
    <w:p w14:paraId="047946C9" w14:textId="77777777" w:rsidR="003A13AF" w:rsidRDefault="003A13AF" w:rsidP="003A13AF">
      <w:pPr>
        <w:rPr>
          <w:lang w:val="vi-VN"/>
        </w:rPr>
      </w:pPr>
      <w:r>
        <w:rPr>
          <w:lang w:val="vi-VN"/>
        </w:rPr>
        <w:t>Thuộc tính:</w:t>
      </w:r>
    </w:p>
    <w:p w14:paraId="3B9D4810" w14:textId="40A514D1" w:rsidR="003A13AF" w:rsidRDefault="0019375D" w:rsidP="003A13AF">
      <w:pPr>
        <w:rPr>
          <w:lang w:val="vi-VN"/>
        </w:rPr>
      </w:pPr>
      <w:r>
        <w:rPr>
          <w:lang w:val="vi-VN"/>
        </w:rPr>
        <w:t>Phương thức</w:t>
      </w:r>
      <w:r w:rsidR="003A13AF">
        <w:rPr>
          <w:lang w:val="vi-VN"/>
        </w:rPr>
        <w:t>:</w:t>
      </w:r>
    </w:p>
    <w:p w14:paraId="1BE26CC0" w14:textId="77777777" w:rsidR="003A13AF" w:rsidRPr="00E17B7D" w:rsidRDefault="003A13AF" w:rsidP="00E17B7D">
      <w:pPr>
        <w:pStyle w:val="ListParagraph"/>
        <w:numPr>
          <w:ilvl w:val="0"/>
          <w:numId w:val="15"/>
        </w:numPr>
        <w:rPr>
          <w:lang w:val="vi-VN"/>
        </w:rPr>
      </w:pPr>
      <w:r w:rsidRPr="00E17B7D">
        <w:rPr>
          <w:lang w:val="vi-VN"/>
        </w:rPr>
        <w:t>readAdmin(userName: String): Account</w:t>
      </w:r>
    </w:p>
    <w:p w14:paraId="5872BA8B" w14:textId="77777777" w:rsidR="003A13AF" w:rsidRPr="00E17B7D" w:rsidRDefault="003A13AF" w:rsidP="00E17B7D">
      <w:pPr>
        <w:pStyle w:val="ListParagraph"/>
        <w:numPr>
          <w:ilvl w:val="0"/>
          <w:numId w:val="15"/>
        </w:numPr>
        <w:rPr>
          <w:lang w:val="vi-VN"/>
        </w:rPr>
      </w:pPr>
      <w:r w:rsidRPr="00E17B7D">
        <w:rPr>
          <w:lang w:val="vi-VN"/>
        </w:rPr>
        <w:t>updatePassword(userName: String, password: String)</w:t>
      </w:r>
    </w:p>
    <w:p w14:paraId="446B5A8F" w14:textId="77777777" w:rsidR="003A13AF" w:rsidRDefault="003A13AF" w:rsidP="003A13AF">
      <w:pPr>
        <w:rPr>
          <w:lang w:val="vi-VN"/>
        </w:rPr>
      </w:pPr>
    </w:p>
    <w:p w14:paraId="657E07A6" w14:textId="77777777" w:rsidR="00976B74" w:rsidRDefault="00976B74" w:rsidP="003A13AF">
      <w:pPr>
        <w:rPr>
          <w:lang w:val="vi-VN"/>
        </w:rPr>
      </w:pPr>
    </w:p>
    <w:p w14:paraId="2EF85421" w14:textId="77777777" w:rsidR="00976B74" w:rsidRDefault="00976B74" w:rsidP="003A13AF">
      <w:pPr>
        <w:rPr>
          <w:lang w:val="vi-VN"/>
        </w:rPr>
      </w:pPr>
    </w:p>
    <w:p w14:paraId="07C05440" w14:textId="77777777" w:rsidR="00976B74" w:rsidRDefault="00976B74" w:rsidP="003A13AF">
      <w:pPr>
        <w:rPr>
          <w:lang w:val="vi-VN"/>
        </w:rPr>
      </w:pPr>
    </w:p>
    <w:p w14:paraId="786CE20E" w14:textId="77777777" w:rsidR="00976B74" w:rsidRDefault="00976B74" w:rsidP="003A13AF">
      <w:pPr>
        <w:rPr>
          <w:lang w:val="vi-VN"/>
        </w:rPr>
      </w:pPr>
    </w:p>
    <w:p w14:paraId="042925E1" w14:textId="77777777" w:rsidR="00976B74" w:rsidRDefault="00976B74" w:rsidP="003A13AF">
      <w:pPr>
        <w:rPr>
          <w:lang w:val="vi-VN"/>
        </w:rPr>
      </w:pPr>
    </w:p>
    <w:p w14:paraId="399EE6B4" w14:textId="77777777" w:rsidR="00976B74" w:rsidRDefault="00976B74">
      <w:pPr>
        <w:rPr>
          <w:lang w:val="vi-VN"/>
        </w:rPr>
      </w:pPr>
      <w:r>
        <w:rPr>
          <w:lang w:val="vi-VN"/>
        </w:rPr>
        <w:br w:type="page"/>
      </w:r>
    </w:p>
    <w:p w14:paraId="2005698D" w14:textId="77777777" w:rsidR="003A13AF" w:rsidRPr="00042172" w:rsidRDefault="003A13AF" w:rsidP="006E56F4">
      <w:pPr>
        <w:pStyle w:val="Heading1"/>
        <w:rPr>
          <w:bCs/>
          <w:sz w:val="30"/>
          <w:szCs w:val="30"/>
          <w:lang w:val="vi-VN"/>
        </w:rPr>
      </w:pPr>
      <w:r w:rsidRPr="00042172">
        <w:rPr>
          <w:bCs/>
          <w:sz w:val="30"/>
          <w:szCs w:val="30"/>
          <w:lang w:val="vi-VN"/>
        </w:rPr>
        <w:lastRenderedPageBreak/>
        <w:t>II. Biểu đồ lớp:</w:t>
      </w:r>
    </w:p>
    <w:tbl>
      <w:tblPr>
        <w:tblStyle w:val="TableGrid"/>
        <w:tblW w:w="0" w:type="auto"/>
        <w:tblLook w:val="04A0" w:firstRow="1" w:lastRow="0" w:firstColumn="1" w:lastColumn="0" w:noHBand="0" w:noVBand="1"/>
      </w:tblPr>
      <w:tblGrid>
        <w:gridCol w:w="4508"/>
        <w:gridCol w:w="4508"/>
      </w:tblGrid>
      <w:tr w:rsidR="00E17B7D" w14:paraId="75635D0F" w14:textId="77777777" w:rsidTr="007E1E84">
        <w:tc>
          <w:tcPr>
            <w:tcW w:w="9016" w:type="dxa"/>
            <w:gridSpan w:val="2"/>
          </w:tcPr>
          <w:p w14:paraId="0AAEF7C1" w14:textId="77777777" w:rsidR="00E17B7D" w:rsidRDefault="00E17B7D" w:rsidP="00E17B7D">
            <w:pPr>
              <w:jc w:val="center"/>
              <w:rPr>
                <w:lang w:val="vi-VN"/>
              </w:rPr>
            </w:pPr>
            <w:r w:rsidRPr="00873097">
              <w:rPr>
                <w:lang w:val="vi-VN"/>
              </w:rPr>
              <w:t>MySQLConnector</w:t>
            </w:r>
          </w:p>
        </w:tc>
      </w:tr>
      <w:tr w:rsidR="00E17B7D" w14:paraId="6B322F2F" w14:textId="77777777" w:rsidTr="00E17B7D">
        <w:tc>
          <w:tcPr>
            <w:tcW w:w="4508" w:type="dxa"/>
            <w:tcBorders>
              <w:bottom w:val="nil"/>
            </w:tcBorders>
          </w:tcPr>
          <w:p w14:paraId="7FF60042" w14:textId="77777777" w:rsidR="00E17B7D" w:rsidRDefault="00E17B7D" w:rsidP="00E17B7D">
            <w:pPr>
              <w:rPr>
                <w:lang w:val="vi-VN"/>
              </w:rPr>
            </w:pPr>
            <w:r>
              <w:rPr>
                <w:lang w:val="vi-VN"/>
              </w:rPr>
              <w:t xml:space="preserve">- </w:t>
            </w:r>
            <w:r w:rsidRPr="00E17B7D">
              <w:rPr>
                <w:lang w:val="vi-VN"/>
              </w:rPr>
              <w:t>dataBaseURL: String</w:t>
            </w:r>
          </w:p>
        </w:tc>
        <w:tc>
          <w:tcPr>
            <w:tcW w:w="4508" w:type="dxa"/>
            <w:tcBorders>
              <w:bottom w:val="nil"/>
            </w:tcBorders>
          </w:tcPr>
          <w:p w14:paraId="1B74CEE7" w14:textId="77777777" w:rsidR="00E17B7D" w:rsidRDefault="00E17B7D" w:rsidP="003A13AF">
            <w:r w:rsidRPr="00E17B7D">
              <w:t xml:space="preserve">URL </w:t>
            </w:r>
            <w:proofErr w:type="spellStart"/>
            <w:r w:rsidRPr="00E17B7D">
              <w:t>của</w:t>
            </w:r>
            <w:proofErr w:type="spellEnd"/>
            <w:r w:rsidRPr="00E17B7D">
              <w:t xml:space="preserve"> </w:t>
            </w:r>
            <w:proofErr w:type="spellStart"/>
            <w:r w:rsidRPr="00E17B7D">
              <w:t>cơ</w:t>
            </w:r>
            <w:proofErr w:type="spellEnd"/>
            <w:r w:rsidRPr="00E17B7D">
              <w:t xml:space="preserve"> </w:t>
            </w:r>
            <w:proofErr w:type="spellStart"/>
            <w:r w:rsidRPr="00E17B7D">
              <w:t>sở</w:t>
            </w:r>
            <w:proofErr w:type="spellEnd"/>
            <w:r w:rsidRPr="00E17B7D">
              <w:t xml:space="preserve"> </w:t>
            </w:r>
            <w:proofErr w:type="spellStart"/>
            <w:r w:rsidRPr="00E17B7D">
              <w:t>dữ</w:t>
            </w:r>
            <w:proofErr w:type="spellEnd"/>
            <w:r w:rsidRPr="00E17B7D">
              <w:t xml:space="preserve"> </w:t>
            </w:r>
            <w:proofErr w:type="spellStart"/>
            <w:r w:rsidRPr="00E17B7D">
              <w:t>liệu</w:t>
            </w:r>
            <w:proofErr w:type="spellEnd"/>
            <w:r w:rsidRPr="00E17B7D">
              <w:t xml:space="preserve"> MySQL</w:t>
            </w:r>
          </w:p>
        </w:tc>
      </w:tr>
      <w:tr w:rsidR="00E17B7D" w14:paraId="282E7DBD" w14:textId="77777777" w:rsidTr="00E17B7D">
        <w:tc>
          <w:tcPr>
            <w:tcW w:w="4508" w:type="dxa"/>
            <w:tcBorders>
              <w:top w:val="nil"/>
              <w:bottom w:val="nil"/>
            </w:tcBorders>
          </w:tcPr>
          <w:p w14:paraId="7F4911E9" w14:textId="77777777" w:rsidR="00E17B7D" w:rsidRDefault="00E17B7D" w:rsidP="003A13AF">
            <w:pPr>
              <w:rPr>
                <w:lang w:val="vi-VN"/>
              </w:rPr>
            </w:pPr>
            <w:r>
              <w:rPr>
                <w:lang w:val="vi-VN"/>
              </w:rPr>
              <w:t xml:space="preserve">- </w:t>
            </w:r>
            <w:r w:rsidRPr="00E17B7D">
              <w:rPr>
                <w:lang w:val="vi-VN"/>
              </w:rPr>
              <w:t>username: String</w:t>
            </w:r>
          </w:p>
        </w:tc>
        <w:tc>
          <w:tcPr>
            <w:tcW w:w="4508" w:type="dxa"/>
            <w:tcBorders>
              <w:top w:val="nil"/>
              <w:bottom w:val="nil"/>
            </w:tcBorders>
          </w:tcPr>
          <w:p w14:paraId="314110CE" w14:textId="77777777" w:rsidR="00E17B7D" w:rsidRDefault="00E17B7D" w:rsidP="003A13AF">
            <w:proofErr w:type="spellStart"/>
            <w:r w:rsidRPr="00E17B7D">
              <w:t>Tên</w:t>
            </w:r>
            <w:proofErr w:type="spellEnd"/>
            <w:r w:rsidRPr="00E17B7D">
              <w:t xml:space="preserve"> </w:t>
            </w:r>
            <w:proofErr w:type="spellStart"/>
            <w:r w:rsidRPr="00E17B7D">
              <w:t>người</w:t>
            </w:r>
            <w:proofErr w:type="spellEnd"/>
            <w:r w:rsidRPr="00E17B7D">
              <w:t xml:space="preserve"> </w:t>
            </w:r>
            <w:proofErr w:type="spellStart"/>
            <w:r w:rsidRPr="00E17B7D">
              <w:t>dùng</w:t>
            </w:r>
            <w:proofErr w:type="spellEnd"/>
            <w:r w:rsidRPr="00E17B7D">
              <w:t xml:space="preserve"> </w:t>
            </w:r>
            <w:proofErr w:type="spellStart"/>
            <w:r w:rsidRPr="00E17B7D">
              <w:t>để</w:t>
            </w:r>
            <w:proofErr w:type="spellEnd"/>
            <w:r w:rsidRPr="00E17B7D">
              <w:t xml:space="preserve"> </w:t>
            </w:r>
            <w:proofErr w:type="spellStart"/>
            <w:r w:rsidRPr="00E17B7D">
              <w:t>đăng</w:t>
            </w:r>
            <w:proofErr w:type="spellEnd"/>
            <w:r w:rsidRPr="00E17B7D">
              <w:t xml:space="preserve"> </w:t>
            </w:r>
            <w:proofErr w:type="spellStart"/>
            <w:r w:rsidRPr="00E17B7D">
              <w:t>nhập</w:t>
            </w:r>
            <w:proofErr w:type="spellEnd"/>
            <w:r w:rsidRPr="00E17B7D">
              <w:t xml:space="preserve"> </w:t>
            </w:r>
            <w:proofErr w:type="spellStart"/>
            <w:r w:rsidRPr="00E17B7D">
              <w:t>vào</w:t>
            </w:r>
            <w:proofErr w:type="spellEnd"/>
            <w:r w:rsidRPr="00E17B7D">
              <w:t xml:space="preserve"> MySQL.</w:t>
            </w:r>
          </w:p>
        </w:tc>
      </w:tr>
      <w:tr w:rsidR="00E17B7D" w14:paraId="5AEE5160" w14:textId="77777777" w:rsidTr="00E17B7D">
        <w:tc>
          <w:tcPr>
            <w:tcW w:w="4508" w:type="dxa"/>
            <w:tcBorders>
              <w:top w:val="nil"/>
              <w:bottom w:val="nil"/>
            </w:tcBorders>
          </w:tcPr>
          <w:p w14:paraId="1A9A7967" w14:textId="77777777" w:rsidR="00E17B7D" w:rsidRPr="00E17B7D" w:rsidRDefault="00E17B7D" w:rsidP="00E17B7D">
            <w:pPr>
              <w:rPr>
                <w:lang w:val="vi-VN"/>
              </w:rPr>
            </w:pPr>
            <w:r w:rsidRPr="00E17B7D">
              <w:rPr>
                <w:lang w:val="vi-VN"/>
              </w:rPr>
              <w:t>-</w:t>
            </w:r>
            <w:r>
              <w:rPr>
                <w:lang w:val="vi-VN"/>
              </w:rPr>
              <w:t xml:space="preserve"> </w:t>
            </w:r>
            <w:r w:rsidRPr="00E17B7D">
              <w:rPr>
                <w:lang w:val="vi-VN"/>
              </w:rPr>
              <w:t>password: String</w:t>
            </w:r>
          </w:p>
        </w:tc>
        <w:tc>
          <w:tcPr>
            <w:tcW w:w="4508" w:type="dxa"/>
            <w:tcBorders>
              <w:top w:val="nil"/>
              <w:bottom w:val="nil"/>
            </w:tcBorders>
          </w:tcPr>
          <w:p w14:paraId="333031AC" w14:textId="77777777" w:rsidR="00E17B7D" w:rsidRDefault="00E17B7D" w:rsidP="003A13AF">
            <w:proofErr w:type="spellStart"/>
            <w:r w:rsidRPr="00E17B7D">
              <w:t>Mật</w:t>
            </w:r>
            <w:proofErr w:type="spellEnd"/>
            <w:r w:rsidRPr="00E17B7D">
              <w:t xml:space="preserve"> </w:t>
            </w:r>
            <w:proofErr w:type="spellStart"/>
            <w:r w:rsidRPr="00E17B7D">
              <w:t>khẩu</w:t>
            </w:r>
            <w:proofErr w:type="spellEnd"/>
          </w:p>
        </w:tc>
      </w:tr>
      <w:tr w:rsidR="00E17B7D" w14:paraId="13765A98" w14:textId="77777777" w:rsidTr="00E17B7D">
        <w:tc>
          <w:tcPr>
            <w:tcW w:w="4508" w:type="dxa"/>
            <w:tcBorders>
              <w:top w:val="nil"/>
              <w:bottom w:val="nil"/>
            </w:tcBorders>
          </w:tcPr>
          <w:p w14:paraId="03B4AB11" w14:textId="77777777" w:rsidR="00E17B7D" w:rsidRDefault="00E17B7D" w:rsidP="003A13AF">
            <w:pPr>
              <w:rPr>
                <w:lang w:val="vi-VN"/>
              </w:rPr>
            </w:pPr>
          </w:p>
        </w:tc>
        <w:tc>
          <w:tcPr>
            <w:tcW w:w="4508" w:type="dxa"/>
            <w:tcBorders>
              <w:top w:val="nil"/>
              <w:bottom w:val="nil"/>
            </w:tcBorders>
          </w:tcPr>
          <w:p w14:paraId="451360D3" w14:textId="77777777" w:rsidR="00E17B7D" w:rsidRDefault="00E17B7D" w:rsidP="003A13AF">
            <w:pPr>
              <w:rPr>
                <w:lang w:val="vi-VN"/>
              </w:rPr>
            </w:pPr>
          </w:p>
        </w:tc>
      </w:tr>
      <w:tr w:rsidR="00E17B7D" w14:paraId="60D22BBD" w14:textId="77777777" w:rsidTr="00E17B7D">
        <w:tc>
          <w:tcPr>
            <w:tcW w:w="4508" w:type="dxa"/>
            <w:tcBorders>
              <w:top w:val="nil"/>
            </w:tcBorders>
          </w:tcPr>
          <w:p w14:paraId="3E7E27D3" w14:textId="77777777" w:rsidR="00E17B7D" w:rsidRDefault="00E17B7D" w:rsidP="00E17B7D">
            <w:pPr>
              <w:rPr>
                <w:lang w:val="vi-VN"/>
              </w:rPr>
            </w:pPr>
            <w:r>
              <w:rPr>
                <w:lang w:val="vi-VN"/>
              </w:rPr>
              <w:t xml:space="preserve">+ </w:t>
            </w:r>
            <w:proofErr w:type="spellStart"/>
            <w:r w:rsidRPr="00E17B7D">
              <w:rPr>
                <w:lang w:val="en-GB"/>
              </w:rPr>
              <w:t>getConnection</w:t>
            </w:r>
            <w:proofErr w:type="spellEnd"/>
            <w:r w:rsidRPr="00E17B7D">
              <w:rPr>
                <w:lang w:val="en-GB"/>
              </w:rPr>
              <w:t>(): Connection</w:t>
            </w:r>
          </w:p>
        </w:tc>
        <w:tc>
          <w:tcPr>
            <w:tcW w:w="4508" w:type="dxa"/>
            <w:tcBorders>
              <w:top w:val="nil"/>
            </w:tcBorders>
          </w:tcPr>
          <w:p w14:paraId="08CAA2BF" w14:textId="77777777" w:rsidR="00E17B7D" w:rsidRPr="00E17B7D" w:rsidRDefault="00E17B7D" w:rsidP="00E17B7D">
            <w:proofErr w:type="spellStart"/>
            <w:r w:rsidRPr="5D757808">
              <w:t>T</w:t>
            </w:r>
            <w:r w:rsidRPr="00E17B7D">
              <w:t>hiết</w:t>
            </w:r>
            <w:proofErr w:type="spellEnd"/>
            <w:r w:rsidRPr="00E17B7D">
              <w:t xml:space="preserve"> </w:t>
            </w:r>
            <w:proofErr w:type="spellStart"/>
            <w:r w:rsidRPr="00E17B7D">
              <w:t>lập</w:t>
            </w:r>
            <w:proofErr w:type="spellEnd"/>
            <w:r w:rsidRPr="00E17B7D">
              <w:t xml:space="preserve"> </w:t>
            </w:r>
            <w:proofErr w:type="spellStart"/>
            <w:r w:rsidRPr="00E17B7D">
              <w:t>kết</w:t>
            </w:r>
            <w:proofErr w:type="spellEnd"/>
            <w:r w:rsidRPr="00E17B7D">
              <w:t xml:space="preserve"> </w:t>
            </w:r>
            <w:proofErr w:type="spellStart"/>
            <w:r w:rsidRPr="00E17B7D">
              <w:t>nối</w:t>
            </w:r>
            <w:proofErr w:type="spellEnd"/>
            <w:r w:rsidRPr="00E17B7D">
              <w:t xml:space="preserve"> </w:t>
            </w:r>
            <w:proofErr w:type="spellStart"/>
            <w:r w:rsidRPr="00E17B7D">
              <w:t>với</w:t>
            </w:r>
            <w:proofErr w:type="spellEnd"/>
            <w:r w:rsidRPr="00E17B7D">
              <w:t xml:space="preserve"> </w:t>
            </w:r>
            <w:proofErr w:type="spellStart"/>
            <w:r w:rsidRPr="00E17B7D">
              <w:t>cơ</w:t>
            </w:r>
            <w:proofErr w:type="spellEnd"/>
            <w:r w:rsidRPr="00E17B7D">
              <w:t xml:space="preserve"> </w:t>
            </w:r>
            <w:proofErr w:type="spellStart"/>
            <w:r w:rsidRPr="00E17B7D">
              <w:t>sở</w:t>
            </w:r>
            <w:proofErr w:type="spellEnd"/>
            <w:r w:rsidRPr="00E17B7D">
              <w:t xml:space="preserve"> </w:t>
            </w:r>
            <w:proofErr w:type="spellStart"/>
            <w:r w:rsidRPr="00E17B7D">
              <w:t>dữ</w:t>
            </w:r>
            <w:proofErr w:type="spellEnd"/>
            <w:r w:rsidRPr="00E17B7D">
              <w:t xml:space="preserve"> </w:t>
            </w:r>
            <w:proofErr w:type="spellStart"/>
            <w:r w:rsidRPr="00E17B7D">
              <w:t>liệu</w:t>
            </w:r>
            <w:proofErr w:type="spellEnd"/>
            <w:r w:rsidRPr="00E17B7D">
              <w:t xml:space="preserve"> MySQL</w:t>
            </w:r>
          </w:p>
        </w:tc>
      </w:tr>
    </w:tbl>
    <w:p w14:paraId="79E4CDE5" w14:textId="77777777" w:rsidR="003A13AF" w:rsidRDefault="003A13AF" w:rsidP="003A13AF">
      <w:pPr>
        <w:rPr>
          <w:lang w:val="vi-VN"/>
        </w:rPr>
      </w:pPr>
    </w:p>
    <w:tbl>
      <w:tblPr>
        <w:tblStyle w:val="TableGrid"/>
        <w:tblW w:w="0" w:type="auto"/>
        <w:tblInd w:w="10" w:type="dxa"/>
        <w:tblLook w:val="04A0" w:firstRow="1" w:lastRow="0" w:firstColumn="1" w:lastColumn="0" w:noHBand="0" w:noVBand="1"/>
      </w:tblPr>
      <w:tblGrid>
        <w:gridCol w:w="4504"/>
        <w:gridCol w:w="4502"/>
      </w:tblGrid>
      <w:tr w:rsidR="00976B74" w14:paraId="120310E1" w14:textId="77777777" w:rsidTr="00DA5BB8">
        <w:tc>
          <w:tcPr>
            <w:tcW w:w="9006" w:type="dxa"/>
            <w:gridSpan w:val="2"/>
          </w:tcPr>
          <w:p w14:paraId="59BBBB08" w14:textId="77777777" w:rsidR="00976B74" w:rsidRDefault="00976B74" w:rsidP="00976B74">
            <w:pPr>
              <w:jc w:val="center"/>
              <w:rPr>
                <w:lang w:val="vi-VN"/>
              </w:rPr>
            </w:pPr>
            <w:r>
              <w:rPr>
                <w:lang w:val="vi-VN"/>
              </w:rPr>
              <w:t>Product</w:t>
            </w:r>
          </w:p>
        </w:tc>
      </w:tr>
      <w:tr w:rsidR="00976B74" w14:paraId="1966B783" w14:textId="77777777" w:rsidTr="0074635D">
        <w:tc>
          <w:tcPr>
            <w:tcW w:w="4504" w:type="dxa"/>
            <w:tcBorders>
              <w:bottom w:val="nil"/>
            </w:tcBorders>
          </w:tcPr>
          <w:p w14:paraId="1AAB3B97" w14:textId="77777777" w:rsidR="00976B74" w:rsidRDefault="00976B74" w:rsidP="00976B74">
            <w:pPr>
              <w:rPr>
                <w:lang w:val="vi-VN"/>
              </w:rPr>
            </w:pPr>
            <w:r w:rsidRPr="00976B74">
              <w:t>-</w:t>
            </w:r>
            <w:r>
              <w:rPr>
                <w:lang w:val="vi-VN"/>
              </w:rPr>
              <w:t xml:space="preserve"> </w:t>
            </w:r>
            <w:proofErr w:type="spellStart"/>
            <w:r w:rsidRPr="00976B74">
              <w:t>productId</w:t>
            </w:r>
            <w:proofErr w:type="spellEnd"/>
            <w:r w:rsidRPr="00976B74">
              <w:t>: String  </w:t>
            </w:r>
          </w:p>
        </w:tc>
        <w:tc>
          <w:tcPr>
            <w:tcW w:w="4502" w:type="dxa"/>
            <w:tcBorders>
              <w:bottom w:val="nil"/>
            </w:tcBorders>
          </w:tcPr>
          <w:p w14:paraId="3619DE02" w14:textId="77777777" w:rsidR="00976B74" w:rsidRDefault="00976B74" w:rsidP="003A13AF">
            <w:pPr>
              <w:rPr>
                <w:lang w:val="vi-VN"/>
              </w:rPr>
            </w:pPr>
            <w:r w:rsidRPr="00976B74">
              <w:rPr>
                <w:lang w:val="vi-VN"/>
              </w:rPr>
              <w:t>ID của sản phẩm</w:t>
            </w:r>
            <w:r w:rsidRPr="00976B74">
              <w:t> </w:t>
            </w:r>
          </w:p>
        </w:tc>
      </w:tr>
      <w:tr w:rsidR="00976B74" w14:paraId="6DBF7974" w14:textId="77777777" w:rsidTr="0074635D">
        <w:tc>
          <w:tcPr>
            <w:tcW w:w="4504" w:type="dxa"/>
            <w:tcBorders>
              <w:top w:val="nil"/>
              <w:bottom w:val="nil"/>
            </w:tcBorders>
          </w:tcPr>
          <w:p w14:paraId="149AECB1" w14:textId="77777777" w:rsidR="00976B74" w:rsidRDefault="00976B74" w:rsidP="003A13AF">
            <w:pPr>
              <w:rPr>
                <w:lang w:val="vi-VN"/>
              </w:rPr>
            </w:pPr>
            <w:r w:rsidRPr="00976B74">
              <w:t>-</w:t>
            </w:r>
            <w:r>
              <w:rPr>
                <w:lang w:val="vi-VN"/>
              </w:rPr>
              <w:t xml:space="preserve"> </w:t>
            </w:r>
            <w:r w:rsidRPr="00976B74">
              <w:t>name: String  </w:t>
            </w:r>
          </w:p>
        </w:tc>
        <w:tc>
          <w:tcPr>
            <w:tcW w:w="4502" w:type="dxa"/>
            <w:tcBorders>
              <w:top w:val="nil"/>
              <w:bottom w:val="nil"/>
            </w:tcBorders>
          </w:tcPr>
          <w:p w14:paraId="1676FC73" w14:textId="77777777" w:rsidR="00976B74" w:rsidRDefault="00976B74" w:rsidP="003A13AF">
            <w:pPr>
              <w:rPr>
                <w:lang w:val="vi-VN"/>
              </w:rPr>
            </w:pPr>
            <w:r w:rsidRPr="00976B74">
              <w:rPr>
                <w:lang w:val="vi-VN"/>
              </w:rPr>
              <w:t>Tên sản phẩm</w:t>
            </w:r>
            <w:r w:rsidRPr="00976B74">
              <w:t> </w:t>
            </w:r>
          </w:p>
        </w:tc>
      </w:tr>
      <w:tr w:rsidR="00976B74" w14:paraId="66A0E700" w14:textId="77777777" w:rsidTr="0074635D">
        <w:tc>
          <w:tcPr>
            <w:tcW w:w="4504" w:type="dxa"/>
            <w:tcBorders>
              <w:top w:val="nil"/>
              <w:bottom w:val="nil"/>
            </w:tcBorders>
          </w:tcPr>
          <w:p w14:paraId="65A34163" w14:textId="77777777" w:rsidR="00976B74" w:rsidRPr="00976B74" w:rsidRDefault="00976B74" w:rsidP="003A13AF">
            <w:pPr>
              <w:rPr>
                <w:lang w:val="vi-VN"/>
              </w:rPr>
            </w:pPr>
            <w:r w:rsidRPr="00976B74">
              <w:t>-</w:t>
            </w:r>
            <w:r>
              <w:rPr>
                <w:lang w:val="vi-VN"/>
              </w:rPr>
              <w:t xml:space="preserve"> </w:t>
            </w:r>
            <w:r w:rsidRPr="00976B74">
              <w:t>description: String  </w:t>
            </w:r>
          </w:p>
        </w:tc>
        <w:tc>
          <w:tcPr>
            <w:tcW w:w="4502" w:type="dxa"/>
            <w:tcBorders>
              <w:top w:val="nil"/>
              <w:bottom w:val="nil"/>
            </w:tcBorders>
          </w:tcPr>
          <w:p w14:paraId="43106289" w14:textId="77777777" w:rsidR="00976B74" w:rsidRDefault="00976B74" w:rsidP="003A13AF">
            <w:pPr>
              <w:rPr>
                <w:lang w:val="vi-VN"/>
              </w:rPr>
            </w:pPr>
            <w:r w:rsidRPr="00976B74">
              <w:rPr>
                <w:lang w:val="vi-VN"/>
              </w:rPr>
              <w:t>Mô tả sản phẩm</w:t>
            </w:r>
            <w:r w:rsidRPr="00976B74">
              <w:t> </w:t>
            </w:r>
          </w:p>
        </w:tc>
      </w:tr>
      <w:tr w:rsidR="00976B74" w14:paraId="427DDDE3" w14:textId="77777777" w:rsidTr="0074635D">
        <w:tc>
          <w:tcPr>
            <w:tcW w:w="4504" w:type="dxa"/>
            <w:tcBorders>
              <w:top w:val="nil"/>
              <w:bottom w:val="nil"/>
            </w:tcBorders>
          </w:tcPr>
          <w:p w14:paraId="45CAE4E9" w14:textId="77777777" w:rsidR="00976B74" w:rsidRPr="00976B74" w:rsidRDefault="00976B74" w:rsidP="003A13AF">
            <w:pPr>
              <w:rPr>
                <w:lang w:val="vi-VN"/>
              </w:rPr>
            </w:pPr>
            <w:r w:rsidRPr="00976B74">
              <w:t>-</w:t>
            </w:r>
            <w:r>
              <w:rPr>
                <w:lang w:val="vi-VN"/>
              </w:rPr>
              <w:t xml:space="preserve"> </w:t>
            </w:r>
            <w:r w:rsidRPr="00976B74">
              <w:t>price: double  </w:t>
            </w:r>
          </w:p>
        </w:tc>
        <w:tc>
          <w:tcPr>
            <w:tcW w:w="4502" w:type="dxa"/>
            <w:tcBorders>
              <w:top w:val="nil"/>
              <w:bottom w:val="nil"/>
            </w:tcBorders>
          </w:tcPr>
          <w:p w14:paraId="13BC866E" w14:textId="77777777" w:rsidR="00976B74" w:rsidRDefault="00976B74" w:rsidP="003A13AF">
            <w:pPr>
              <w:rPr>
                <w:lang w:val="vi-VN"/>
              </w:rPr>
            </w:pPr>
            <w:r w:rsidRPr="00976B74">
              <w:rPr>
                <w:lang w:val="vi-VN"/>
              </w:rPr>
              <w:t>Giá sản phẩm</w:t>
            </w:r>
            <w:r w:rsidRPr="00976B74">
              <w:t> </w:t>
            </w:r>
          </w:p>
        </w:tc>
      </w:tr>
      <w:tr w:rsidR="00976B74" w14:paraId="4EBBF014" w14:textId="77777777" w:rsidTr="0074635D">
        <w:tc>
          <w:tcPr>
            <w:tcW w:w="4504" w:type="dxa"/>
            <w:tcBorders>
              <w:top w:val="nil"/>
              <w:bottom w:val="nil"/>
            </w:tcBorders>
          </w:tcPr>
          <w:p w14:paraId="71B62295" w14:textId="77777777" w:rsidR="00976B74" w:rsidRPr="00976B74" w:rsidRDefault="00976B74" w:rsidP="003A13AF">
            <w:pPr>
              <w:rPr>
                <w:lang w:val="vi-VN"/>
              </w:rPr>
            </w:pPr>
            <w:r w:rsidRPr="00976B74">
              <w:t>-</w:t>
            </w:r>
            <w:r>
              <w:rPr>
                <w:lang w:val="vi-VN"/>
              </w:rPr>
              <w:t xml:space="preserve"> </w:t>
            </w:r>
            <w:proofErr w:type="spellStart"/>
            <w:r w:rsidRPr="00976B74">
              <w:t>quantityInstock</w:t>
            </w:r>
            <w:proofErr w:type="spellEnd"/>
            <w:r w:rsidRPr="00976B74">
              <w:t>: int  </w:t>
            </w:r>
          </w:p>
        </w:tc>
        <w:tc>
          <w:tcPr>
            <w:tcW w:w="4502" w:type="dxa"/>
            <w:tcBorders>
              <w:top w:val="nil"/>
              <w:bottom w:val="nil"/>
            </w:tcBorders>
          </w:tcPr>
          <w:p w14:paraId="73599527" w14:textId="77777777" w:rsidR="00976B74" w:rsidRDefault="00976B74" w:rsidP="003A13AF">
            <w:pPr>
              <w:rPr>
                <w:lang w:val="vi-VN"/>
              </w:rPr>
            </w:pPr>
            <w:r w:rsidRPr="00976B74">
              <w:rPr>
                <w:lang w:val="vi-VN"/>
              </w:rPr>
              <w:t>Số lượng sản phẩm có sẵn</w:t>
            </w:r>
            <w:r w:rsidRPr="00976B74">
              <w:t> </w:t>
            </w:r>
          </w:p>
        </w:tc>
      </w:tr>
      <w:tr w:rsidR="00976B74" w14:paraId="0D47E335" w14:textId="77777777" w:rsidTr="0074635D">
        <w:tc>
          <w:tcPr>
            <w:tcW w:w="4504" w:type="dxa"/>
            <w:tcBorders>
              <w:top w:val="nil"/>
              <w:bottom w:val="nil"/>
            </w:tcBorders>
          </w:tcPr>
          <w:p w14:paraId="1AF6134C" w14:textId="77777777" w:rsidR="00976B74" w:rsidRDefault="00976B74" w:rsidP="003A13AF">
            <w:pPr>
              <w:rPr>
                <w:lang w:val="vi-VN"/>
              </w:rPr>
            </w:pPr>
            <w:r w:rsidRPr="00976B74">
              <w:t>-</w:t>
            </w:r>
            <w:r>
              <w:rPr>
                <w:lang w:val="vi-VN"/>
              </w:rPr>
              <w:t xml:space="preserve"> </w:t>
            </w:r>
            <w:r w:rsidRPr="00976B74">
              <w:t>category: String </w:t>
            </w:r>
            <w:r w:rsidRPr="00976B74">
              <w:rPr>
                <w:lang w:val="vi-VN"/>
              </w:rPr>
              <w:t> </w:t>
            </w:r>
          </w:p>
        </w:tc>
        <w:tc>
          <w:tcPr>
            <w:tcW w:w="4502" w:type="dxa"/>
            <w:tcBorders>
              <w:top w:val="nil"/>
              <w:bottom w:val="nil"/>
            </w:tcBorders>
          </w:tcPr>
          <w:p w14:paraId="6D4F10E4" w14:textId="77777777" w:rsidR="00976B74" w:rsidRDefault="00976B74" w:rsidP="003A13AF">
            <w:pPr>
              <w:rPr>
                <w:lang w:val="vi-VN"/>
              </w:rPr>
            </w:pPr>
            <w:r w:rsidRPr="00976B74">
              <w:rPr>
                <w:lang w:val="vi-VN"/>
              </w:rPr>
              <w:t>Danh mục sản phẩm</w:t>
            </w:r>
          </w:p>
        </w:tc>
      </w:tr>
      <w:tr w:rsidR="00976B74" w14:paraId="71C62C2A" w14:textId="77777777" w:rsidTr="0074635D">
        <w:tc>
          <w:tcPr>
            <w:tcW w:w="4504" w:type="dxa"/>
            <w:tcBorders>
              <w:top w:val="nil"/>
              <w:bottom w:val="nil"/>
            </w:tcBorders>
          </w:tcPr>
          <w:p w14:paraId="19E41CC8" w14:textId="77777777" w:rsidR="00976B74" w:rsidRDefault="00976B74" w:rsidP="003A13AF">
            <w:pPr>
              <w:rPr>
                <w:lang w:val="vi-VN"/>
              </w:rPr>
            </w:pPr>
            <w:r w:rsidRPr="00976B74">
              <w:t>-</w:t>
            </w:r>
            <w:r>
              <w:rPr>
                <w:lang w:val="vi-VN"/>
              </w:rPr>
              <w:t xml:space="preserve"> </w:t>
            </w:r>
            <w:r w:rsidRPr="00976B74">
              <w:t>brand: String  </w:t>
            </w:r>
          </w:p>
        </w:tc>
        <w:tc>
          <w:tcPr>
            <w:tcW w:w="4502" w:type="dxa"/>
            <w:tcBorders>
              <w:top w:val="nil"/>
              <w:bottom w:val="nil"/>
            </w:tcBorders>
          </w:tcPr>
          <w:p w14:paraId="5F30E4CB" w14:textId="77777777" w:rsidR="00976B74" w:rsidRDefault="00976B74" w:rsidP="003A13AF">
            <w:pPr>
              <w:rPr>
                <w:lang w:val="vi-VN"/>
              </w:rPr>
            </w:pPr>
            <w:r w:rsidRPr="00976B74">
              <w:rPr>
                <w:lang w:val="vi-VN"/>
              </w:rPr>
              <w:t>Thương hiệu sản phẩm</w:t>
            </w:r>
            <w:r w:rsidRPr="00976B74">
              <w:t> </w:t>
            </w:r>
          </w:p>
        </w:tc>
      </w:tr>
      <w:tr w:rsidR="00976B74" w14:paraId="23989DD1" w14:textId="77777777" w:rsidTr="0074635D">
        <w:tc>
          <w:tcPr>
            <w:tcW w:w="4504" w:type="dxa"/>
            <w:tcBorders>
              <w:top w:val="nil"/>
              <w:bottom w:val="nil"/>
            </w:tcBorders>
          </w:tcPr>
          <w:p w14:paraId="5A994117" w14:textId="77777777" w:rsidR="00976B74" w:rsidRDefault="00976B74" w:rsidP="003A13AF">
            <w:pPr>
              <w:rPr>
                <w:lang w:val="vi-VN"/>
              </w:rPr>
            </w:pPr>
            <w:r w:rsidRPr="00976B74">
              <w:t>-</w:t>
            </w:r>
            <w:r>
              <w:rPr>
                <w:lang w:val="vi-VN"/>
              </w:rPr>
              <w:t xml:space="preserve"> </w:t>
            </w:r>
            <w:r w:rsidRPr="00976B74">
              <w:t>status: String </w:t>
            </w:r>
            <w:r w:rsidRPr="00976B74">
              <w:rPr>
                <w:lang w:val="vi-VN"/>
              </w:rPr>
              <w:t> </w:t>
            </w:r>
          </w:p>
        </w:tc>
        <w:tc>
          <w:tcPr>
            <w:tcW w:w="4502" w:type="dxa"/>
            <w:tcBorders>
              <w:top w:val="nil"/>
              <w:bottom w:val="nil"/>
            </w:tcBorders>
          </w:tcPr>
          <w:p w14:paraId="4462F688" w14:textId="77777777" w:rsidR="00976B74" w:rsidRDefault="00976B74" w:rsidP="003A13AF">
            <w:pPr>
              <w:rPr>
                <w:lang w:val="vi-VN"/>
              </w:rPr>
            </w:pPr>
            <w:r w:rsidRPr="00976B74">
              <w:rPr>
                <w:lang w:val="vi-VN"/>
              </w:rPr>
              <w:t>Trạng thái sản phẩm</w:t>
            </w:r>
            <w:r w:rsidRPr="00976B74">
              <w:t> </w:t>
            </w:r>
          </w:p>
        </w:tc>
      </w:tr>
      <w:tr w:rsidR="00976B74" w14:paraId="4BFD8E33" w14:textId="77777777" w:rsidTr="0074635D">
        <w:tc>
          <w:tcPr>
            <w:tcW w:w="4504" w:type="dxa"/>
            <w:tcBorders>
              <w:top w:val="nil"/>
              <w:bottom w:val="nil"/>
            </w:tcBorders>
          </w:tcPr>
          <w:p w14:paraId="30EB2FAC" w14:textId="77777777" w:rsidR="00976B74" w:rsidRDefault="00976B74" w:rsidP="007569F5">
            <w:pPr>
              <w:rPr>
                <w:lang w:val="vi-VN"/>
              </w:rPr>
            </w:pPr>
          </w:p>
        </w:tc>
        <w:tc>
          <w:tcPr>
            <w:tcW w:w="4502" w:type="dxa"/>
            <w:tcBorders>
              <w:top w:val="nil"/>
              <w:bottom w:val="nil"/>
            </w:tcBorders>
          </w:tcPr>
          <w:p w14:paraId="49909DAB" w14:textId="77777777" w:rsidR="00976B74" w:rsidRDefault="00976B74" w:rsidP="007569F5">
            <w:pPr>
              <w:rPr>
                <w:lang w:val="vi-VN"/>
              </w:rPr>
            </w:pPr>
          </w:p>
        </w:tc>
      </w:tr>
      <w:tr w:rsidR="00976B74" w14:paraId="75FB64E1" w14:textId="77777777" w:rsidTr="0074635D">
        <w:tc>
          <w:tcPr>
            <w:tcW w:w="4504" w:type="dxa"/>
            <w:tcBorders>
              <w:top w:val="nil"/>
              <w:bottom w:val="nil"/>
            </w:tcBorders>
          </w:tcPr>
          <w:p w14:paraId="594515A4" w14:textId="77777777" w:rsidR="00976B74" w:rsidRPr="00976B74" w:rsidRDefault="00976B74" w:rsidP="00976B74">
            <w:pPr>
              <w:rPr>
                <w:lang w:val="vi-VN"/>
              </w:rPr>
            </w:pPr>
            <w:r>
              <w:rPr>
                <w:lang w:val="vi-VN"/>
              </w:rPr>
              <w:t xml:space="preserve">+ </w:t>
            </w:r>
            <w:r w:rsidRPr="00976B74">
              <w:rPr>
                <w:lang w:val="vi-VN"/>
              </w:rPr>
              <w:t>Product (name: String, description: String, price: double, quantityInStock: int, category: String, brand: String, status: String): void</w:t>
            </w:r>
          </w:p>
          <w:p w14:paraId="4A5C099F" w14:textId="77777777" w:rsidR="00976B74" w:rsidRDefault="00976B74" w:rsidP="007569F5">
            <w:pPr>
              <w:rPr>
                <w:lang w:val="vi-VN"/>
              </w:rPr>
            </w:pPr>
          </w:p>
        </w:tc>
        <w:tc>
          <w:tcPr>
            <w:tcW w:w="4502" w:type="dxa"/>
            <w:tcBorders>
              <w:top w:val="nil"/>
              <w:bottom w:val="nil"/>
            </w:tcBorders>
          </w:tcPr>
          <w:p w14:paraId="47E9F8D2" w14:textId="77777777" w:rsidR="00976B74" w:rsidRDefault="00976B74" w:rsidP="007569F5">
            <w:pPr>
              <w:rPr>
                <w:lang w:val="vi-VN"/>
              </w:rPr>
            </w:pPr>
            <w:r>
              <w:rPr>
                <w:lang w:val="vi-VN"/>
              </w:rPr>
              <w:t xml:space="preserve">Khởi tạo </w:t>
            </w:r>
          </w:p>
        </w:tc>
      </w:tr>
      <w:tr w:rsidR="00976B74" w14:paraId="2D55280D" w14:textId="77777777" w:rsidTr="0074635D">
        <w:tc>
          <w:tcPr>
            <w:tcW w:w="4504" w:type="dxa"/>
            <w:tcBorders>
              <w:top w:val="nil"/>
              <w:bottom w:val="nil"/>
            </w:tcBorders>
          </w:tcPr>
          <w:p w14:paraId="485A0EB6" w14:textId="77777777" w:rsidR="00976B74" w:rsidRDefault="00976B74" w:rsidP="007569F5">
            <w:pPr>
              <w:rPr>
                <w:lang w:val="vi-VN"/>
              </w:rPr>
            </w:pPr>
            <w:r>
              <w:rPr>
                <w:lang w:val="vi-VN"/>
              </w:rPr>
              <w:t xml:space="preserve">+ </w:t>
            </w:r>
            <w:r w:rsidRPr="00976B74">
              <w:rPr>
                <w:lang w:val="vi-VN"/>
              </w:rPr>
              <w:t>Product (productId: String, name: String, description: String, price: double, quantityInStock: int, category: String, brand: String, status: String): void</w:t>
            </w:r>
          </w:p>
        </w:tc>
        <w:tc>
          <w:tcPr>
            <w:tcW w:w="4502" w:type="dxa"/>
            <w:tcBorders>
              <w:top w:val="nil"/>
              <w:bottom w:val="nil"/>
            </w:tcBorders>
          </w:tcPr>
          <w:p w14:paraId="41F34970" w14:textId="77777777" w:rsidR="00976B74" w:rsidRDefault="00976B74" w:rsidP="007569F5">
            <w:pPr>
              <w:rPr>
                <w:lang w:val="vi-VN"/>
              </w:rPr>
            </w:pPr>
            <w:r>
              <w:rPr>
                <w:lang w:val="vi-VN"/>
              </w:rPr>
              <w:t>Khởi tạo</w:t>
            </w:r>
          </w:p>
        </w:tc>
      </w:tr>
      <w:tr w:rsidR="00976B74" w14:paraId="3F13AAA8" w14:textId="77777777" w:rsidTr="0074635D">
        <w:tc>
          <w:tcPr>
            <w:tcW w:w="4504" w:type="dxa"/>
            <w:tcBorders>
              <w:top w:val="nil"/>
              <w:bottom w:val="nil"/>
            </w:tcBorders>
          </w:tcPr>
          <w:p w14:paraId="36EE56CF" w14:textId="77777777" w:rsidR="00976B74" w:rsidRDefault="00976B74" w:rsidP="007569F5">
            <w:pPr>
              <w:rPr>
                <w:lang w:val="vi-VN"/>
              </w:rPr>
            </w:pPr>
            <w:r>
              <w:rPr>
                <w:lang w:val="vi-VN"/>
              </w:rPr>
              <w:t xml:space="preserve">+ </w:t>
            </w:r>
            <w:r w:rsidRPr="00976B74">
              <w:rPr>
                <w:lang w:val="vi-VN"/>
              </w:rPr>
              <w:t>Product (): void</w:t>
            </w:r>
          </w:p>
        </w:tc>
        <w:tc>
          <w:tcPr>
            <w:tcW w:w="4502" w:type="dxa"/>
            <w:tcBorders>
              <w:top w:val="nil"/>
              <w:bottom w:val="nil"/>
            </w:tcBorders>
          </w:tcPr>
          <w:p w14:paraId="7085261A" w14:textId="77777777" w:rsidR="00976B74" w:rsidRDefault="00976B74" w:rsidP="007569F5">
            <w:pPr>
              <w:rPr>
                <w:lang w:val="vi-VN"/>
              </w:rPr>
            </w:pPr>
            <w:r>
              <w:rPr>
                <w:lang w:val="vi-VN"/>
              </w:rPr>
              <w:t>Khởi tạo</w:t>
            </w:r>
          </w:p>
        </w:tc>
      </w:tr>
      <w:tr w:rsidR="00976B74" w14:paraId="323C3F67" w14:textId="77777777" w:rsidTr="0074635D">
        <w:tc>
          <w:tcPr>
            <w:tcW w:w="4504" w:type="dxa"/>
            <w:tcBorders>
              <w:top w:val="nil"/>
              <w:bottom w:val="nil"/>
            </w:tcBorders>
          </w:tcPr>
          <w:p w14:paraId="7086C891" w14:textId="77777777" w:rsidR="00976B74" w:rsidRDefault="00976B74" w:rsidP="007569F5">
            <w:pPr>
              <w:rPr>
                <w:lang w:val="vi-VN"/>
              </w:rPr>
            </w:pPr>
            <w:r>
              <w:rPr>
                <w:lang w:val="vi-VN"/>
              </w:rPr>
              <w:t>+ getter</w:t>
            </w:r>
          </w:p>
        </w:tc>
        <w:tc>
          <w:tcPr>
            <w:tcW w:w="4502" w:type="dxa"/>
            <w:tcBorders>
              <w:top w:val="nil"/>
              <w:bottom w:val="nil"/>
            </w:tcBorders>
          </w:tcPr>
          <w:p w14:paraId="7DC96533" w14:textId="77777777" w:rsidR="00976B74" w:rsidRPr="0074635D" w:rsidRDefault="0074635D" w:rsidP="0074635D">
            <w:pPr>
              <w:rPr>
                <w:lang w:val="vi-VN"/>
              </w:rPr>
            </w:pPr>
            <w:r>
              <w:rPr>
                <w:lang w:val="vi-VN"/>
              </w:rPr>
              <w:t>Truy cập đến giá trị pravate</w:t>
            </w:r>
          </w:p>
        </w:tc>
      </w:tr>
      <w:tr w:rsidR="00976B74" w14:paraId="78E70DB7" w14:textId="77777777" w:rsidTr="0074635D">
        <w:tc>
          <w:tcPr>
            <w:tcW w:w="4504" w:type="dxa"/>
            <w:tcBorders>
              <w:top w:val="nil"/>
            </w:tcBorders>
          </w:tcPr>
          <w:p w14:paraId="4C591F38" w14:textId="77777777" w:rsidR="00976B74" w:rsidRDefault="00976B74" w:rsidP="007569F5">
            <w:pPr>
              <w:rPr>
                <w:lang w:val="vi-VN"/>
              </w:rPr>
            </w:pPr>
            <w:r>
              <w:rPr>
                <w:lang w:val="vi-VN"/>
              </w:rPr>
              <w:t>+ setter</w:t>
            </w:r>
          </w:p>
        </w:tc>
        <w:tc>
          <w:tcPr>
            <w:tcW w:w="4502" w:type="dxa"/>
            <w:tcBorders>
              <w:top w:val="nil"/>
            </w:tcBorders>
          </w:tcPr>
          <w:p w14:paraId="120F8827" w14:textId="77777777" w:rsidR="00976B74" w:rsidRDefault="0074635D" w:rsidP="007569F5">
            <w:pPr>
              <w:rPr>
                <w:lang w:val="vi-VN"/>
              </w:rPr>
            </w:pPr>
            <w:r>
              <w:rPr>
                <w:lang w:val="vi-VN"/>
              </w:rPr>
              <w:t>Cập nhật lại giá trị pravate</w:t>
            </w:r>
          </w:p>
        </w:tc>
      </w:tr>
    </w:tbl>
    <w:p w14:paraId="5306259B" w14:textId="77777777" w:rsidR="0074635D" w:rsidRDefault="00976B74" w:rsidP="0074635D">
      <w:pPr>
        <w:rPr>
          <w:lang w:val="vi-VN"/>
        </w:rPr>
      </w:pPr>
      <w:r w:rsidRPr="00976B74">
        <w:br/>
      </w:r>
    </w:p>
    <w:p w14:paraId="0FF978D5" w14:textId="77777777" w:rsidR="006E56F4" w:rsidRPr="00976B74" w:rsidRDefault="006E56F4" w:rsidP="0074635D">
      <w:pPr>
        <w:rPr>
          <w:lang w:val="vi-VN"/>
        </w:rPr>
      </w:pPr>
    </w:p>
    <w:tbl>
      <w:tblPr>
        <w:tblStyle w:val="TableGrid"/>
        <w:tblW w:w="0" w:type="auto"/>
        <w:tblLook w:val="04A0" w:firstRow="1" w:lastRow="0" w:firstColumn="1" w:lastColumn="0" w:noHBand="0" w:noVBand="1"/>
      </w:tblPr>
      <w:tblGrid>
        <w:gridCol w:w="4508"/>
        <w:gridCol w:w="4508"/>
      </w:tblGrid>
      <w:tr w:rsidR="0074635D" w14:paraId="29C4EC63" w14:textId="77777777" w:rsidTr="00C75883">
        <w:tc>
          <w:tcPr>
            <w:tcW w:w="9016" w:type="dxa"/>
            <w:gridSpan w:val="2"/>
          </w:tcPr>
          <w:p w14:paraId="2DDD9C60" w14:textId="77777777" w:rsidR="0074635D" w:rsidRDefault="0074635D" w:rsidP="0074635D">
            <w:pPr>
              <w:jc w:val="center"/>
              <w:rPr>
                <w:lang w:val="vi-VN"/>
              </w:rPr>
            </w:pPr>
            <w:r>
              <w:rPr>
                <w:lang w:val="vi-VN"/>
              </w:rPr>
              <w:lastRenderedPageBreak/>
              <w:t>ProductDAO</w:t>
            </w:r>
          </w:p>
        </w:tc>
      </w:tr>
      <w:tr w:rsidR="0074635D" w14:paraId="0145191E" w14:textId="77777777" w:rsidTr="0074635D">
        <w:tc>
          <w:tcPr>
            <w:tcW w:w="4508" w:type="dxa"/>
            <w:tcBorders>
              <w:bottom w:val="nil"/>
            </w:tcBorders>
          </w:tcPr>
          <w:p w14:paraId="02AD5FD2" w14:textId="7851350C" w:rsidR="0074635D" w:rsidRDefault="0074635D" w:rsidP="0074635D">
            <w:pPr>
              <w:tabs>
                <w:tab w:val="left" w:pos="1833"/>
              </w:tabs>
              <w:rPr>
                <w:lang w:val="vi-VN"/>
              </w:rPr>
            </w:pPr>
            <w:r>
              <w:rPr>
                <w:lang w:val="vi-VN"/>
              </w:rPr>
              <w:t xml:space="preserve">+ </w:t>
            </w:r>
            <w:r w:rsidRPr="0074635D">
              <w:rPr>
                <w:lang w:val="vi-VN"/>
              </w:rPr>
              <w:t>ProductDAO</w:t>
            </w:r>
            <w:r w:rsidR="006E56F4">
              <w:rPr>
                <w:lang w:val="vi-VN"/>
              </w:rPr>
              <w:t xml:space="preserve"> </w:t>
            </w:r>
            <w:r w:rsidRPr="0074635D">
              <w:rPr>
                <w:lang w:val="vi-VN"/>
              </w:rPr>
              <w:t>(): void</w:t>
            </w:r>
          </w:p>
        </w:tc>
        <w:tc>
          <w:tcPr>
            <w:tcW w:w="4508" w:type="dxa"/>
            <w:tcBorders>
              <w:bottom w:val="nil"/>
            </w:tcBorders>
          </w:tcPr>
          <w:p w14:paraId="5041A433" w14:textId="77777777" w:rsidR="0074635D" w:rsidRDefault="0074635D" w:rsidP="0074635D">
            <w:pPr>
              <w:rPr>
                <w:lang w:val="vi-VN"/>
              </w:rPr>
            </w:pPr>
            <w:r>
              <w:rPr>
                <w:lang w:val="vi-VN"/>
              </w:rPr>
              <w:t>Khởi tạo</w:t>
            </w:r>
          </w:p>
        </w:tc>
      </w:tr>
      <w:tr w:rsidR="0074635D" w14:paraId="459F4195" w14:textId="77777777" w:rsidTr="0074635D">
        <w:tc>
          <w:tcPr>
            <w:tcW w:w="4508" w:type="dxa"/>
            <w:tcBorders>
              <w:top w:val="nil"/>
              <w:bottom w:val="nil"/>
            </w:tcBorders>
          </w:tcPr>
          <w:p w14:paraId="52E13D2F" w14:textId="77777777" w:rsidR="0074635D" w:rsidRDefault="0074635D" w:rsidP="0074635D">
            <w:r w:rsidRPr="5D757808">
              <w:t xml:space="preserve">+ </w:t>
            </w:r>
            <w:proofErr w:type="spellStart"/>
            <w:r w:rsidRPr="002479E2">
              <w:t>addProduct</w:t>
            </w:r>
            <w:proofErr w:type="spellEnd"/>
            <w:r w:rsidRPr="002479E2">
              <w:t xml:space="preserve"> (product: Product): </w:t>
            </w:r>
            <w:proofErr w:type="spellStart"/>
            <w:r w:rsidRPr="002479E2">
              <w:t>boolean</w:t>
            </w:r>
            <w:proofErr w:type="spellEnd"/>
            <w:r w:rsidRPr="002479E2">
              <w:t xml:space="preserve"> </w:t>
            </w:r>
          </w:p>
        </w:tc>
        <w:tc>
          <w:tcPr>
            <w:tcW w:w="4508" w:type="dxa"/>
            <w:tcBorders>
              <w:top w:val="nil"/>
              <w:bottom w:val="nil"/>
            </w:tcBorders>
          </w:tcPr>
          <w:p w14:paraId="25F51123" w14:textId="77777777" w:rsidR="0074635D" w:rsidRDefault="0074635D" w:rsidP="0074635D">
            <w:pPr>
              <w:rPr>
                <w:lang w:val="vi-VN"/>
              </w:rPr>
            </w:pPr>
            <w:r>
              <w:rPr>
                <w:lang w:val="vi-VN"/>
              </w:rPr>
              <w:t>Thêm sản phẩm vào kho hàng</w:t>
            </w:r>
          </w:p>
        </w:tc>
      </w:tr>
      <w:tr w:rsidR="0074635D" w14:paraId="6DDDECA0" w14:textId="77777777" w:rsidTr="0074635D">
        <w:tc>
          <w:tcPr>
            <w:tcW w:w="4508" w:type="dxa"/>
            <w:tcBorders>
              <w:top w:val="nil"/>
              <w:bottom w:val="nil"/>
            </w:tcBorders>
          </w:tcPr>
          <w:p w14:paraId="09A3D11E" w14:textId="77777777" w:rsidR="0074635D" w:rsidRDefault="0074635D" w:rsidP="006E56F4">
            <w:r w:rsidRPr="5D757808">
              <w:t xml:space="preserve">+ </w:t>
            </w:r>
            <w:proofErr w:type="spellStart"/>
            <w:r w:rsidRPr="002479E2">
              <w:t>getQuantityInStock</w:t>
            </w:r>
            <w:proofErr w:type="spellEnd"/>
            <w:r w:rsidRPr="002479E2">
              <w:t xml:space="preserve"> (</w:t>
            </w:r>
            <w:proofErr w:type="spellStart"/>
            <w:r w:rsidRPr="002479E2">
              <w:t>productId</w:t>
            </w:r>
            <w:proofErr w:type="spellEnd"/>
            <w:r w:rsidRPr="002479E2">
              <w:t xml:space="preserve">: String): int </w:t>
            </w:r>
          </w:p>
        </w:tc>
        <w:tc>
          <w:tcPr>
            <w:tcW w:w="4508" w:type="dxa"/>
            <w:tcBorders>
              <w:top w:val="nil"/>
              <w:bottom w:val="nil"/>
            </w:tcBorders>
          </w:tcPr>
          <w:p w14:paraId="6C9A1329" w14:textId="77777777" w:rsidR="0074635D" w:rsidRDefault="0074635D" w:rsidP="0074635D">
            <w:pPr>
              <w:rPr>
                <w:lang w:val="vi-VN"/>
              </w:rPr>
            </w:pPr>
            <w:r>
              <w:rPr>
                <w:lang w:val="vi-VN"/>
              </w:rPr>
              <w:t>Đêm số lượng của sản phẩm</w:t>
            </w:r>
          </w:p>
        </w:tc>
      </w:tr>
      <w:tr w:rsidR="0074635D" w14:paraId="1EA7B4C4" w14:textId="77777777" w:rsidTr="0074635D">
        <w:tc>
          <w:tcPr>
            <w:tcW w:w="4508" w:type="dxa"/>
            <w:tcBorders>
              <w:top w:val="nil"/>
              <w:bottom w:val="nil"/>
            </w:tcBorders>
          </w:tcPr>
          <w:p w14:paraId="75CBA325" w14:textId="77777777" w:rsidR="0074635D" w:rsidRDefault="0074635D" w:rsidP="0074635D">
            <w:r w:rsidRPr="5D757808">
              <w:t xml:space="preserve">+ </w:t>
            </w:r>
            <w:proofErr w:type="spellStart"/>
            <w:r w:rsidRPr="002479E2">
              <w:t>readProduct</w:t>
            </w:r>
            <w:proofErr w:type="spellEnd"/>
            <w:r w:rsidRPr="002479E2">
              <w:t xml:space="preserve"> (name: String): Product </w:t>
            </w:r>
          </w:p>
        </w:tc>
        <w:tc>
          <w:tcPr>
            <w:tcW w:w="4508" w:type="dxa"/>
            <w:tcBorders>
              <w:top w:val="nil"/>
              <w:bottom w:val="nil"/>
            </w:tcBorders>
          </w:tcPr>
          <w:p w14:paraId="203EA75F" w14:textId="77777777" w:rsidR="0074635D" w:rsidRDefault="0074635D" w:rsidP="0074635D">
            <w:pPr>
              <w:rPr>
                <w:lang w:val="vi-VN"/>
              </w:rPr>
            </w:pPr>
            <w:r>
              <w:rPr>
                <w:lang w:val="vi-VN"/>
              </w:rPr>
              <w:t>Đọc thông tin sản phẩm</w:t>
            </w:r>
          </w:p>
        </w:tc>
      </w:tr>
      <w:tr w:rsidR="0074635D" w14:paraId="699BB04A" w14:textId="77777777" w:rsidTr="0074635D">
        <w:tc>
          <w:tcPr>
            <w:tcW w:w="4508" w:type="dxa"/>
            <w:tcBorders>
              <w:top w:val="nil"/>
              <w:bottom w:val="nil"/>
            </w:tcBorders>
          </w:tcPr>
          <w:p w14:paraId="22CE8119" w14:textId="77777777" w:rsidR="0074635D" w:rsidRDefault="0074635D" w:rsidP="0074635D">
            <w:r w:rsidRPr="5D757808">
              <w:t xml:space="preserve">+ </w:t>
            </w:r>
            <w:proofErr w:type="spellStart"/>
            <w:r w:rsidRPr="002479E2">
              <w:t>readProductId</w:t>
            </w:r>
            <w:proofErr w:type="spellEnd"/>
            <w:r w:rsidRPr="002479E2">
              <w:t xml:space="preserve"> (</w:t>
            </w:r>
            <w:proofErr w:type="spellStart"/>
            <w:r w:rsidRPr="002479E2">
              <w:t>productId</w:t>
            </w:r>
            <w:proofErr w:type="spellEnd"/>
            <w:r w:rsidRPr="002479E2">
              <w:t xml:space="preserve">: String): Product </w:t>
            </w:r>
          </w:p>
        </w:tc>
        <w:tc>
          <w:tcPr>
            <w:tcW w:w="4508" w:type="dxa"/>
            <w:tcBorders>
              <w:top w:val="nil"/>
              <w:bottom w:val="nil"/>
            </w:tcBorders>
          </w:tcPr>
          <w:p w14:paraId="673B50E8" w14:textId="77777777" w:rsidR="0074635D" w:rsidRDefault="0074635D" w:rsidP="0074635D">
            <w:pPr>
              <w:rPr>
                <w:lang w:val="vi-VN"/>
              </w:rPr>
            </w:pPr>
            <w:r>
              <w:rPr>
                <w:lang w:val="vi-VN"/>
              </w:rPr>
              <w:t>Đọc thông tin sản phẩm</w:t>
            </w:r>
          </w:p>
        </w:tc>
      </w:tr>
      <w:tr w:rsidR="0074635D" w14:paraId="5D71F016" w14:textId="77777777" w:rsidTr="0074635D">
        <w:tc>
          <w:tcPr>
            <w:tcW w:w="4508" w:type="dxa"/>
            <w:tcBorders>
              <w:top w:val="nil"/>
              <w:bottom w:val="nil"/>
            </w:tcBorders>
          </w:tcPr>
          <w:p w14:paraId="14C70930" w14:textId="77777777" w:rsidR="0074635D" w:rsidRDefault="0074635D" w:rsidP="0074635D">
            <w:r w:rsidRPr="5D757808">
              <w:t xml:space="preserve">+ </w:t>
            </w:r>
            <w:proofErr w:type="spellStart"/>
            <w:r w:rsidRPr="002479E2">
              <w:t>updateQuantity</w:t>
            </w:r>
            <w:proofErr w:type="spellEnd"/>
            <w:r w:rsidRPr="002479E2">
              <w:t xml:space="preserve"> (product: Product): </w:t>
            </w:r>
            <w:proofErr w:type="spellStart"/>
            <w:r w:rsidRPr="002479E2">
              <w:t>boolean</w:t>
            </w:r>
            <w:proofErr w:type="spellEnd"/>
            <w:r w:rsidRPr="002479E2">
              <w:t xml:space="preserve"> </w:t>
            </w:r>
          </w:p>
        </w:tc>
        <w:tc>
          <w:tcPr>
            <w:tcW w:w="4508" w:type="dxa"/>
            <w:tcBorders>
              <w:top w:val="nil"/>
              <w:bottom w:val="nil"/>
            </w:tcBorders>
          </w:tcPr>
          <w:p w14:paraId="32B8250B" w14:textId="77777777" w:rsidR="0074635D" w:rsidRDefault="0074635D" w:rsidP="0074635D">
            <w:pPr>
              <w:rPr>
                <w:lang w:val="vi-VN"/>
              </w:rPr>
            </w:pPr>
            <w:r>
              <w:rPr>
                <w:lang w:val="vi-VN"/>
              </w:rPr>
              <w:t>Cập nhật số lượng sản phẩm</w:t>
            </w:r>
          </w:p>
        </w:tc>
      </w:tr>
      <w:tr w:rsidR="0074635D" w14:paraId="15BA7D98" w14:textId="77777777" w:rsidTr="0074635D">
        <w:tc>
          <w:tcPr>
            <w:tcW w:w="4508" w:type="dxa"/>
            <w:tcBorders>
              <w:top w:val="nil"/>
              <w:bottom w:val="nil"/>
            </w:tcBorders>
          </w:tcPr>
          <w:p w14:paraId="771454B4" w14:textId="77777777" w:rsidR="0074635D" w:rsidRPr="0074635D" w:rsidRDefault="0074635D" w:rsidP="0074635D">
            <w:r w:rsidRPr="5D757808">
              <w:t xml:space="preserve">+ </w:t>
            </w:r>
            <w:proofErr w:type="spellStart"/>
            <w:r w:rsidRPr="002479E2">
              <w:t>updateProduct</w:t>
            </w:r>
            <w:proofErr w:type="spellEnd"/>
            <w:r w:rsidRPr="002479E2">
              <w:t xml:space="preserve"> (product: Product): </w:t>
            </w:r>
            <w:proofErr w:type="spellStart"/>
            <w:r w:rsidRPr="002479E2">
              <w:t>boolean</w:t>
            </w:r>
            <w:proofErr w:type="spellEnd"/>
            <w:r w:rsidRPr="002479E2">
              <w:t xml:space="preserve"> </w:t>
            </w:r>
          </w:p>
          <w:p w14:paraId="62027FFD" w14:textId="77777777" w:rsidR="0074635D" w:rsidRDefault="0074635D" w:rsidP="0074635D">
            <w:pPr>
              <w:rPr>
                <w:lang w:val="vi-VN"/>
              </w:rPr>
            </w:pPr>
          </w:p>
        </w:tc>
        <w:tc>
          <w:tcPr>
            <w:tcW w:w="4508" w:type="dxa"/>
            <w:tcBorders>
              <w:top w:val="nil"/>
              <w:bottom w:val="nil"/>
            </w:tcBorders>
          </w:tcPr>
          <w:p w14:paraId="14F4FDD4" w14:textId="77777777" w:rsidR="0074635D" w:rsidRDefault="0074635D" w:rsidP="0074635D">
            <w:pPr>
              <w:rPr>
                <w:lang w:val="vi-VN"/>
              </w:rPr>
            </w:pPr>
            <w:r>
              <w:rPr>
                <w:lang w:val="vi-VN"/>
              </w:rPr>
              <w:t>Cập nhật thông tin sản phẩm</w:t>
            </w:r>
          </w:p>
        </w:tc>
      </w:tr>
      <w:tr w:rsidR="0074635D" w14:paraId="769F0F18" w14:textId="77777777" w:rsidTr="0074635D">
        <w:tc>
          <w:tcPr>
            <w:tcW w:w="4508" w:type="dxa"/>
            <w:tcBorders>
              <w:top w:val="nil"/>
              <w:bottom w:val="nil"/>
            </w:tcBorders>
          </w:tcPr>
          <w:p w14:paraId="2E70DFF3" w14:textId="77777777" w:rsidR="0074635D" w:rsidRDefault="0074635D" w:rsidP="0074635D">
            <w:r w:rsidRPr="5D757808">
              <w:t xml:space="preserve">+ </w:t>
            </w:r>
            <w:proofErr w:type="spellStart"/>
            <w:r w:rsidRPr="002479E2">
              <w:t>deleteProduct</w:t>
            </w:r>
            <w:proofErr w:type="spellEnd"/>
            <w:r w:rsidRPr="002479E2">
              <w:t xml:space="preserve"> (</w:t>
            </w:r>
            <w:proofErr w:type="spellStart"/>
            <w:r w:rsidRPr="002479E2">
              <w:t>productId</w:t>
            </w:r>
            <w:proofErr w:type="spellEnd"/>
            <w:r w:rsidRPr="002479E2">
              <w:t xml:space="preserve">: String): </w:t>
            </w:r>
            <w:proofErr w:type="spellStart"/>
            <w:r w:rsidRPr="002479E2">
              <w:t>boolean</w:t>
            </w:r>
            <w:proofErr w:type="spellEnd"/>
            <w:r w:rsidRPr="002479E2">
              <w:t xml:space="preserve"> </w:t>
            </w:r>
          </w:p>
        </w:tc>
        <w:tc>
          <w:tcPr>
            <w:tcW w:w="4508" w:type="dxa"/>
            <w:tcBorders>
              <w:top w:val="nil"/>
              <w:bottom w:val="nil"/>
            </w:tcBorders>
          </w:tcPr>
          <w:p w14:paraId="3B4C3BCE" w14:textId="77777777" w:rsidR="0074635D" w:rsidRDefault="0074635D" w:rsidP="0074635D">
            <w:pPr>
              <w:rPr>
                <w:lang w:val="vi-VN"/>
              </w:rPr>
            </w:pPr>
            <w:r>
              <w:rPr>
                <w:lang w:val="vi-VN"/>
              </w:rPr>
              <w:t>Xoá sản phẩm</w:t>
            </w:r>
          </w:p>
        </w:tc>
      </w:tr>
      <w:tr w:rsidR="0074635D" w14:paraId="1418677A" w14:textId="77777777" w:rsidTr="0074635D">
        <w:tc>
          <w:tcPr>
            <w:tcW w:w="4508" w:type="dxa"/>
            <w:tcBorders>
              <w:top w:val="nil"/>
              <w:bottom w:val="nil"/>
            </w:tcBorders>
          </w:tcPr>
          <w:p w14:paraId="4F1313F0" w14:textId="77777777" w:rsidR="0074635D" w:rsidRDefault="0074635D" w:rsidP="0074635D">
            <w:r w:rsidRPr="5D757808">
              <w:t xml:space="preserve">+ </w:t>
            </w:r>
            <w:proofErr w:type="spellStart"/>
            <w:r w:rsidRPr="002479E2">
              <w:t>readProductsTableData</w:t>
            </w:r>
            <w:proofErr w:type="spellEnd"/>
            <w:r w:rsidRPr="002479E2">
              <w:t xml:space="preserve"> (): </w:t>
            </w:r>
            <w:proofErr w:type="gramStart"/>
            <w:r w:rsidRPr="002479E2">
              <w:t>String[</w:t>
            </w:r>
            <w:proofErr w:type="gramEnd"/>
            <w:r w:rsidRPr="002479E2">
              <w:t xml:space="preserve">][] </w:t>
            </w:r>
          </w:p>
        </w:tc>
        <w:tc>
          <w:tcPr>
            <w:tcW w:w="4508" w:type="dxa"/>
            <w:tcBorders>
              <w:top w:val="nil"/>
              <w:bottom w:val="nil"/>
            </w:tcBorders>
          </w:tcPr>
          <w:p w14:paraId="29F0C092" w14:textId="77777777" w:rsidR="0074635D" w:rsidRDefault="0074635D" w:rsidP="0074635D">
            <w:pPr>
              <w:rPr>
                <w:lang w:val="vi-VN"/>
              </w:rPr>
            </w:pPr>
            <w:r>
              <w:rPr>
                <w:lang w:val="vi-VN"/>
              </w:rPr>
              <w:t>Đọc sản phẩm</w:t>
            </w:r>
          </w:p>
        </w:tc>
      </w:tr>
      <w:tr w:rsidR="0074635D" w14:paraId="57E5457A" w14:textId="77777777" w:rsidTr="0074635D">
        <w:tc>
          <w:tcPr>
            <w:tcW w:w="4508" w:type="dxa"/>
            <w:tcBorders>
              <w:top w:val="nil"/>
            </w:tcBorders>
          </w:tcPr>
          <w:p w14:paraId="07465CE9" w14:textId="77777777" w:rsidR="0074635D" w:rsidRDefault="0074635D" w:rsidP="0074635D">
            <w:r w:rsidRPr="5D757808">
              <w:t xml:space="preserve">+ </w:t>
            </w:r>
            <w:proofErr w:type="spellStart"/>
            <w:r w:rsidRPr="002479E2">
              <w:t>searchProducts</w:t>
            </w:r>
            <w:proofErr w:type="spellEnd"/>
            <w:r w:rsidRPr="002479E2">
              <w:t xml:space="preserve"> (keyword: String): </w:t>
            </w:r>
            <w:proofErr w:type="gramStart"/>
            <w:r w:rsidRPr="002479E2">
              <w:t>String[</w:t>
            </w:r>
            <w:proofErr w:type="gramEnd"/>
            <w:r w:rsidRPr="002479E2">
              <w:t>][]</w:t>
            </w:r>
          </w:p>
        </w:tc>
        <w:tc>
          <w:tcPr>
            <w:tcW w:w="4508" w:type="dxa"/>
            <w:tcBorders>
              <w:top w:val="nil"/>
            </w:tcBorders>
          </w:tcPr>
          <w:p w14:paraId="316702DA" w14:textId="77777777" w:rsidR="0074635D" w:rsidRDefault="0074635D" w:rsidP="0074635D">
            <w:pPr>
              <w:rPr>
                <w:lang w:val="vi-VN"/>
              </w:rPr>
            </w:pPr>
            <w:r>
              <w:rPr>
                <w:lang w:val="vi-VN"/>
              </w:rPr>
              <w:t>Tìm kiếm sản phẩm dựa vào tên sản phẩm</w:t>
            </w:r>
          </w:p>
        </w:tc>
      </w:tr>
    </w:tbl>
    <w:p w14:paraId="11A742D3" w14:textId="77777777" w:rsidR="00E17B7D" w:rsidRDefault="00E17B7D" w:rsidP="003A13AF">
      <w:pPr>
        <w:rPr>
          <w:lang w:val="vi-VN"/>
        </w:rPr>
      </w:pPr>
    </w:p>
    <w:p w14:paraId="58BB4289" w14:textId="77777777" w:rsidR="0074635D" w:rsidRDefault="0074635D" w:rsidP="003A13AF">
      <w:pPr>
        <w:rPr>
          <w:lang w:val="vi-VN"/>
        </w:rPr>
      </w:pPr>
    </w:p>
    <w:tbl>
      <w:tblPr>
        <w:tblStyle w:val="TableGrid"/>
        <w:tblW w:w="0" w:type="auto"/>
        <w:tblLook w:val="04A0" w:firstRow="1" w:lastRow="0" w:firstColumn="1" w:lastColumn="0" w:noHBand="0" w:noVBand="1"/>
      </w:tblPr>
      <w:tblGrid>
        <w:gridCol w:w="4508"/>
        <w:gridCol w:w="4508"/>
      </w:tblGrid>
      <w:tr w:rsidR="0074635D" w14:paraId="1681BDC8" w14:textId="77777777" w:rsidTr="006E56F4">
        <w:tc>
          <w:tcPr>
            <w:tcW w:w="9016" w:type="dxa"/>
            <w:gridSpan w:val="2"/>
            <w:vAlign w:val="center"/>
          </w:tcPr>
          <w:p w14:paraId="22F47037" w14:textId="77777777" w:rsidR="0074635D" w:rsidRDefault="0074635D" w:rsidP="006E56F4">
            <w:pPr>
              <w:jc w:val="center"/>
              <w:rPr>
                <w:lang w:val="vi-VN"/>
              </w:rPr>
            </w:pPr>
            <w:r>
              <w:rPr>
                <w:lang w:val="vi-VN"/>
              </w:rPr>
              <w:t>User</w:t>
            </w:r>
          </w:p>
        </w:tc>
      </w:tr>
      <w:tr w:rsidR="0074635D" w14:paraId="7AF63787" w14:textId="77777777" w:rsidTr="00825B3C">
        <w:tc>
          <w:tcPr>
            <w:tcW w:w="4508" w:type="dxa"/>
            <w:tcBorders>
              <w:top w:val="single" w:sz="4" w:space="0" w:color="auto"/>
              <w:left w:val="single" w:sz="4" w:space="0" w:color="auto"/>
              <w:bottom w:val="nil"/>
              <w:right w:val="single" w:sz="4" w:space="0" w:color="auto"/>
            </w:tcBorders>
          </w:tcPr>
          <w:p w14:paraId="0A5A664B" w14:textId="77777777" w:rsidR="0074635D" w:rsidRDefault="0074635D" w:rsidP="003A13AF">
            <w:pPr>
              <w:rPr>
                <w:lang w:val="vi-VN"/>
              </w:rPr>
            </w:pPr>
            <w:r>
              <w:rPr>
                <w:lang w:val="vi-VN"/>
              </w:rPr>
              <w:t xml:space="preserve">- </w:t>
            </w:r>
            <w:r w:rsidRPr="0074635D">
              <w:rPr>
                <w:lang w:val="vi-VN"/>
              </w:rPr>
              <w:t>userId: String</w:t>
            </w:r>
          </w:p>
        </w:tc>
        <w:tc>
          <w:tcPr>
            <w:tcW w:w="4508" w:type="dxa"/>
            <w:tcBorders>
              <w:left w:val="single" w:sz="4" w:space="0" w:color="auto"/>
              <w:bottom w:val="nil"/>
            </w:tcBorders>
          </w:tcPr>
          <w:p w14:paraId="49130D68" w14:textId="1D206191" w:rsidR="0074635D" w:rsidRDefault="04873BC0" w:rsidP="003A13AF">
            <w:pPr>
              <w:rPr>
                <w:lang w:val="vi-VN"/>
              </w:rPr>
            </w:pPr>
            <w:ins w:id="15" w:author="Người dùng Khách" w:date="2024-12-02T15:00:00Z">
              <w:r w:rsidRPr="04873BC0">
                <w:rPr>
                  <w:lang w:val="vi-VN"/>
                </w:rPr>
                <w:t>Id khách hàng</w:t>
              </w:r>
            </w:ins>
          </w:p>
        </w:tc>
      </w:tr>
      <w:tr w:rsidR="0074635D" w14:paraId="0C1A76EE" w14:textId="77777777" w:rsidTr="00825B3C">
        <w:tc>
          <w:tcPr>
            <w:tcW w:w="4508" w:type="dxa"/>
            <w:tcBorders>
              <w:top w:val="nil"/>
              <w:left w:val="single" w:sz="4" w:space="0" w:color="auto"/>
              <w:bottom w:val="nil"/>
              <w:right w:val="single" w:sz="4" w:space="0" w:color="auto"/>
            </w:tcBorders>
          </w:tcPr>
          <w:p w14:paraId="52BD33B2" w14:textId="77777777" w:rsidR="0074635D" w:rsidRDefault="0074635D" w:rsidP="003A13AF">
            <w:pPr>
              <w:rPr>
                <w:lang w:val="vi-VN"/>
              </w:rPr>
            </w:pPr>
            <w:r>
              <w:rPr>
                <w:lang w:val="vi-VN"/>
              </w:rPr>
              <w:t xml:space="preserve">- </w:t>
            </w:r>
            <w:r w:rsidRPr="0074635D">
              <w:rPr>
                <w:lang w:val="vi-VN"/>
              </w:rPr>
              <w:t>userName</w:t>
            </w:r>
          </w:p>
        </w:tc>
        <w:tc>
          <w:tcPr>
            <w:tcW w:w="4508" w:type="dxa"/>
            <w:tcBorders>
              <w:top w:val="nil"/>
              <w:left w:val="single" w:sz="4" w:space="0" w:color="auto"/>
              <w:bottom w:val="nil"/>
            </w:tcBorders>
          </w:tcPr>
          <w:p w14:paraId="3F752508" w14:textId="2FA1A53D" w:rsidR="0074635D" w:rsidRDefault="04873BC0" w:rsidP="003A13AF">
            <w:pPr>
              <w:rPr>
                <w:lang w:val="vi-VN"/>
              </w:rPr>
            </w:pPr>
            <w:ins w:id="16" w:author="Người dùng Khách" w:date="2024-12-02T15:00:00Z">
              <w:r w:rsidRPr="04873BC0">
                <w:rPr>
                  <w:lang w:val="vi-VN"/>
                </w:rPr>
                <w:t xml:space="preserve">Tài khoản </w:t>
              </w:r>
            </w:ins>
            <w:ins w:id="17" w:author="Người dùng Khách" w:date="2024-12-02T15:01:00Z">
              <w:r w:rsidRPr="04873BC0">
                <w:rPr>
                  <w:lang w:val="vi-VN"/>
                </w:rPr>
                <w:t>khách hàng</w:t>
              </w:r>
            </w:ins>
          </w:p>
        </w:tc>
      </w:tr>
      <w:tr w:rsidR="0074635D" w14:paraId="313B65E1" w14:textId="77777777" w:rsidTr="00825B3C">
        <w:tc>
          <w:tcPr>
            <w:tcW w:w="4508" w:type="dxa"/>
            <w:tcBorders>
              <w:top w:val="nil"/>
              <w:left w:val="single" w:sz="4" w:space="0" w:color="auto"/>
              <w:bottom w:val="nil"/>
              <w:right w:val="single" w:sz="4" w:space="0" w:color="auto"/>
            </w:tcBorders>
          </w:tcPr>
          <w:p w14:paraId="6E5145D3" w14:textId="77777777" w:rsidR="0074635D" w:rsidRDefault="0074635D" w:rsidP="003A13AF">
            <w:pPr>
              <w:rPr>
                <w:lang w:val="vi-VN"/>
              </w:rPr>
            </w:pPr>
            <w:r>
              <w:rPr>
                <w:lang w:val="vi-VN"/>
              </w:rPr>
              <w:t xml:space="preserve">- </w:t>
            </w:r>
            <w:r w:rsidRPr="0074635D">
              <w:rPr>
                <w:lang w:val="vi-VN"/>
              </w:rPr>
              <w:t>passWord</w:t>
            </w:r>
          </w:p>
        </w:tc>
        <w:tc>
          <w:tcPr>
            <w:tcW w:w="4508" w:type="dxa"/>
            <w:tcBorders>
              <w:top w:val="nil"/>
              <w:left w:val="single" w:sz="4" w:space="0" w:color="auto"/>
              <w:bottom w:val="nil"/>
            </w:tcBorders>
          </w:tcPr>
          <w:p w14:paraId="3EF0A6CA" w14:textId="51B99BAA" w:rsidR="0074635D" w:rsidRDefault="04873BC0" w:rsidP="003A13AF">
            <w:pPr>
              <w:rPr>
                <w:lang w:val="vi-VN"/>
              </w:rPr>
            </w:pPr>
            <w:ins w:id="18" w:author="Người dùng Khách" w:date="2024-12-02T15:01:00Z">
              <w:r w:rsidRPr="04873BC0">
                <w:rPr>
                  <w:lang w:val="vi-VN"/>
                </w:rPr>
                <w:t>Mật khẩu</w:t>
              </w:r>
            </w:ins>
          </w:p>
        </w:tc>
      </w:tr>
      <w:tr w:rsidR="0074635D" w14:paraId="286F31D8" w14:textId="77777777" w:rsidTr="00825B3C">
        <w:tc>
          <w:tcPr>
            <w:tcW w:w="4508" w:type="dxa"/>
            <w:tcBorders>
              <w:top w:val="nil"/>
              <w:left w:val="single" w:sz="4" w:space="0" w:color="auto"/>
              <w:bottom w:val="nil"/>
              <w:right w:val="single" w:sz="4" w:space="0" w:color="auto"/>
            </w:tcBorders>
          </w:tcPr>
          <w:p w14:paraId="4EC0420D" w14:textId="77777777" w:rsidR="0074635D" w:rsidRDefault="0074635D" w:rsidP="003A13AF">
            <w:pPr>
              <w:rPr>
                <w:lang w:val="vi-VN"/>
              </w:rPr>
            </w:pPr>
            <w:r>
              <w:rPr>
                <w:lang w:val="vi-VN"/>
              </w:rPr>
              <w:t xml:space="preserve">- </w:t>
            </w:r>
            <w:r w:rsidRPr="0074635D">
              <w:rPr>
                <w:lang w:val="vi-VN"/>
              </w:rPr>
              <w:t>fullName: String</w:t>
            </w:r>
          </w:p>
        </w:tc>
        <w:tc>
          <w:tcPr>
            <w:tcW w:w="4508" w:type="dxa"/>
            <w:tcBorders>
              <w:top w:val="nil"/>
              <w:left w:val="single" w:sz="4" w:space="0" w:color="auto"/>
              <w:bottom w:val="nil"/>
            </w:tcBorders>
          </w:tcPr>
          <w:p w14:paraId="40B2DA58" w14:textId="6EDF1D3E" w:rsidR="0074635D" w:rsidRDefault="3232AE27" w:rsidP="003A13AF">
            <w:pPr>
              <w:rPr>
                <w:lang w:val="vi-VN"/>
              </w:rPr>
            </w:pPr>
            <w:ins w:id="19" w:author="Người dùng Khách" w:date="2024-12-02T15:01:00Z">
              <w:r w:rsidRPr="3232AE27">
                <w:rPr>
                  <w:lang w:val="vi-VN"/>
                </w:rPr>
                <w:t xml:space="preserve">Họ và tên </w:t>
              </w:r>
            </w:ins>
          </w:p>
        </w:tc>
      </w:tr>
      <w:tr w:rsidR="0074635D" w14:paraId="500A73AD" w14:textId="77777777" w:rsidTr="00825B3C">
        <w:tc>
          <w:tcPr>
            <w:tcW w:w="4508" w:type="dxa"/>
            <w:tcBorders>
              <w:top w:val="nil"/>
              <w:left w:val="single" w:sz="4" w:space="0" w:color="auto"/>
              <w:bottom w:val="nil"/>
              <w:right w:val="single" w:sz="4" w:space="0" w:color="auto"/>
            </w:tcBorders>
          </w:tcPr>
          <w:p w14:paraId="4CD7F712" w14:textId="77777777" w:rsidR="0074635D" w:rsidRDefault="0074635D" w:rsidP="003A13AF">
            <w:pPr>
              <w:rPr>
                <w:lang w:val="vi-VN"/>
              </w:rPr>
            </w:pPr>
            <w:r>
              <w:rPr>
                <w:lang w:val="vi-VN"/>
              </w:rPr>
              <w:t xml:space="preserve">- </w:t>
            </w:r>
            <w:r w:rsidRPr="0074635D">
              <w:rPr>
                <w:lang w:val="vi-VN"/>
              </w:rPr>
              <w:t>email: String</w:t>
            </w:r>
          </w:p>
        </w:tc>
        <w:tc>
          <w:tcPr>
            <w:tcW w:w="4508" w:type="dxa"/>
            <w:tcBorders>
              <w:top w:val="nil"/>
              <w:left w:val="single" w:sz="4" w:space="0" w:color="auto"/>
              <w:bottom w:val="nil"/>
            </w:tcBorders>
          </w:tcPr>
          <w:p w14:paraId="142E51F2" w14:textId="6C2075B7" w:rsidR="0074635D" w:rsidRDefault="3232AE27" w:rsidP="003A13AF">
            <w:pPr>
              <w:rPr>
                <w:lang w:val="vi-VN"/>
              </w:rPr>
            </w:pPr>
            <w:ins w:id="20" w:author="Người dùng Khách" w:date="2024-12-02T15:01:00Z">
              <w:r w:rsidRPr="3232AE27">
                <w:rPr>
                  <w:lang w:val="vi-VN"/>
                </w:rPr>
                <w:t>Địa chỉ email</w:t>
              </w:r>
            </w:ins>
          </w:p>
        </w:tc>
      </w:tr>
      <w:tr w:rsidR="0074635D" w14:paraId="140B3AEC" w14:textId="77777777" w:rsidTr="00825B3C">
        <w:tc>
          <w:tcPr>
            <w:tcW w:w="4508" w:type="dxa"/>
            <w:tcBorders>
              <w:top w:val="nil"/>
              <w:left w:val="single" w:sz="4" w:space="0" w:color="auto"/>
              <w:bottom w:val="nil"/>
              <w:right w:val="single" w:sz="4" w:space="0" w:color="auto"/>
            </w:tcBorders>
          </w:tcPr>
          <w:p w14:paraId="3C04879E" w14:textId="77777777" w:rsidR="0074635D" w:rsidRDefault="0074635D" w:rsidP="003A13AF">
            <w:pPr>
              <w:rPr>
                <w:lang w:val="vi-VN"/>
              </w:rPr>
            </w:pPr>
            <w:r>
              <w:rPr>
                <w:lang w:val="vi-VN"/>
              </w:rPr>
              <w:t xml:space="preserve">- </w:t>
            </w:r>
            <w:r w:rsidRPr="0074635D">
              <w:rPr>
                <w:lang w:val="vi-VN"/>
              </w:rPr>
              <w:t>phoneNumber: String</w:t>
            </w:r>
          </w:p>
        </w:tc>
        <w:tc>
          <w:tcPr>
            <w:tcW w:w="4508" w:type="dxa"/>
            <w:tcBorders>
              <w:top w:val="nil"/>
              <w:left w:val="single" w:sz="4" w:space="0" w:color="auto"/>
              <w:bottom w:val="nil"/>
            </w:tcBorders>
          </w:tcPr>
          <w:p w14:paraId="14D39516" w14:textId="21D65567" w:rsidR="0074635D" w:rsidRDefault="3232AE27" w:rsidP="003A13AF">
            <w:pPr>
              <w:rPr>
                <w:lang w:val="vi-VN"/>
              </w:rPr>
            </w:pPr>
            <w:ins w:id="21" w:author="Người dùng Khách" w:date="2024-12-02T15:01:00Z">
              <w:r w:rsidRPr="3232AE27">
                <w:rPr>
                  <w:lang w:val="vi-VN"/>
                </w:rPr>
                <w:t>Số điện thoại</w:t>
              </w:r>
            </w:ins>
          </w:p>
        </w:tc>
      </w:tr>
      <w:tr w:rsidR="0074635D" w14:paraId="5AE53585" w14:textId="77777777" w:rsidTr="00825B3C">
        <w:tc>
          <w:tcPr>
            <w:tcW w:w="4508" w:type="dxa"/>
            <w:tcBorders>
              <w:top w:val="nil"/>
              <w:left w:val="single" w:sz="4" w:space="0" w:color="auto"/>
              <w:bottom w:val="nil"/>
              <w:right w:val="single" w:sz="4" w:space="0" w:color="auto"/>
            </w:tcBorders>
          </w:tcPr>
          <w:p w14:paraId="0DE01F9E" w14:textId="77777777" w:rsidR="0074635D" w:rsidRDefault="0074635D" w:rsidP="003A13AF">
            <w:pPr>
              <w:rPr>
                <w:lang w:val="vi-VN"/>
              </w:rPr>
            </w:pPr>
            <w:r>
              <w:rPr>
                <w:lang w:val="vi-VN"/>
              </w:rPr>
              <w:t xml:space="preserve">- </w:t>
            </w:r>
            <w:r w:rsidRPr="0074635D">
              <w:rPr>
                <w:lang w:val="vi-VN"/>
              </w:rPr>
              <w:t>address: String</w:t>
            </w:r>
          </w:p>
        </w:tc>
        <w:tc>
          <w:tcPr>
            <w:tcW w:w="4508" w:type="dxa"/>
            <w:tcBorders>
              <w:top w:val="nil"/>
              <w:left w:val="single" w:sz="4" w:space="0" w:color="auto"/>
              <w:bottom w:val="nil"/>
            </w:tcBorders>
          </w:tcPr>
          <w:p w14:paraId="6A29A67F" w14:textId="2526582E" w:rsidR="0074635D" w:rsidRDefault="3232AE27" w:rsidP="003A13AF">
            <w:pPr>
              <w:rPr>
                <w:lang w:val="vi-VN"/>
              </w:rPr>
            </w:pPr>
            <w:ins w:id="22" w:author="Người dùng Khách" w:date="2024-12-02T15:01:00Z">
              <w:r w:rsidRPr="3232AE27">
                <w:rPr>
                  <w:lang w:val="vi-VN"/>
                </w:rPr>
                <w:t>Địa chỉ</w:t>
              </w:r>
            </w:ins>
          </w:p>
        </w:tc>
      </w:tr>
      <w:tr w:rsidR="0074635D" w14:paraId="613FAA7C" w14:textId="77777777" w:rsidTr="00825B3C">
        <w:tc>
          <w:tcPr>
            <w:tcW w:w="4508" w:type="dxa"/>
            <w:tcBorders>
              <w:top w:val="nil"/>
              <w:left w:val="single" w:sz="4" w:space="0" w:color="auto"/>
              <w:bottom w:val="nil"/>
              <w:right w:val="single" w:sz="4" w:space="0" w:color="auto"/>
            </w:tcBorders>
          </w:tcPr>
          <w:p w14:paraId="264311ED" w14:textId="77777777" w:rsidR="0074635D" w:rsidRDefault="0074635D" w:rsidP="0074635D">
            <w:pPr>
              <w:rPr>
                <w:lang w:val="vi-VN"/>
              </w:rPr>
            </w:pPr>
            <w:r>
              <w:rPr>
                <w:lang w:val="vi-VN"/>
              </w:rPr>
              <w:t xml:space="preserve">- </w:t>
            </w:r>
            <w:r w:rsidRPr="0074635D">
              <w:rPr>
                <w:lang w:val="vi-VN"/>
              </w:rPr>
              <w:t>gender: String</w:t>
            </w:r>
          </w:p>
        </w:tc>
        <w:tc>
          <w:tcPr>
            <w:tcW w:w="4508" w:type="dxa"/>
            <w:tcBorders>
              <w:top w:val="nil"/>
              <w:left w:val="single" w:sz="4" w:space="0" w:color="auto"/>
              <w:bottom w:val="nil"/>
            </w:tcBorders>
          </w:tcPr>
          <w:p w14:paraId="76136612" w14:textId="2EC88258" w:rsidR="0074635D" w:rsidRDefault="3232AE27" w:rsidP="0074635D">
            <w:pPr>
              <w:rPr>
                <w:lang w:val="vi-VN"/>
              </w:rPr>
            </w:pPr>
            <w:ins w:id="23" w:author="Người dùng Khách" w:date="2024-12-02T15:01:00Z">
              <w:r w:rsidRPr="3232AE27">
                <w:rPr>
                  <w:lang w:val="vi-VN"/>
                </w:rPr>
                <w:t>Giới tính</w:t>
              </w:r>
            </w:ins>
          </w:p>
        </w:tc>
      </w:tr>
      <w:tr w:rsidR="0074635D" w14:paraId="7C116316" w14:textId="77777777" w:rsidTr="00825B3C">
        <w:tc>
          <w:tcPr>
            <w:tcW w:w="4508" w:type="dxa"/>
            <w:tcBorders>
              <w:top w:val="nil"/>
              <w:left w:val="single" w:sz="4" w:space="0" w:color="auto"/>
              <w:bottom w:val="nil"/>
              <w:right w:val="single" w:sz="4" w:space="0" w:color="auto"/>
            </w:tcBorders>
          </w:tcPr>
          <w:p w14:paraId="627C511A" w14:textId="77777777" w:rsidR="0074635D" w:rsidRDefault="0074635D" w:rsidP="0074635D">
            <w:pPr>
              <w:rPr>
                <w:lang w:val="vi-VN"/>
              </w:rPr>
            </w:pPr>
            <w:r>
              <w:rPr>
                <w:lang w:val="vi-VN"/>
              </w:rPr>
              <w:t xml:space="preserve">- </w:t>
            </w:r>
            <w:r w:rsidRPr="0074635D">
              <w:rPr>
                <w:lang w:val="vi-VN"/>
              </w:rPr>
              <w:t>dateOfBirth: String</w:t>
            </w:r>
          </w:p>
        </w:tc>
        <w:tc>
          <w:tcPr>
            <w:tcW w:w="4508" w:type="dxa"/>
            <w:tcBorders>
              <w:top w:val="nil"/>
              <w:left w:val="single" w:sz="4" w:space="0" w:color="auto"/>
              <w:bottom w:val="nil"/>
            </w:tcBorders>
          </w:tcPr>
          <w:p w14:paraId="56404E87" w14:textId="4D0DBA1C" w:rsidR="0074635D" w:rsidRDefault="0101B0A7" w:rsidP="0074635D">
            <w:pPr>
              <w:rPr>
                <w:lang w:val="vi-VN"/>
              </w:rPr>
            </w:pPr>
            <w:ins w:id="24" w:author="Người dùng Khách" w:date="2024-12-02T15:02:00Z">
              <w:r w:rsidRPr="0101B0A7">
                <w:rPr>
                  <w:lang w:val="vi-VN"/>
                </w:rPr>
                <w:t>Năm sinh</w:t>
              </w:r>
            </w:ins>
          </w:p>
        </w:tc>
      </w:tr>
      <w:tr w:rsidR="0074635D" w14:paraId="374A4CED" w14:textId="77777777" w:rsidTr="00825B3C">
        <w:tc>
          <w:tcPr>
            <w:tcW w:w="4508" w:type="dxa"/>
            <w:tcBorders>
              <w:top w:val="nil"/>
              <w:left w:val="single" w:sz="4" w:space="0" w:color="auto"/>
              <w:bottom w:val="nil"/>
              <w:right w:val="single" w:sz="4" w:space="0" w:color="auto"/>
            </w:tcBorders>
          </w:tcPr>
          <w:p w14:paraId="42133F39" w14:textId="77777777" w:rsidR="0074635D" w:rsidRDefault="0074635D" w:rsidP="0074635D">
            <w:pPr>
              <w:rPr>
                <w:lang w:val="vi-VN"/>
              </w:rPr>
            </w:pPr>
          </w:p>
        </w:tc>
        <w:tc>
          <w:tcPr>
            <w:tcW w:w="4508" w:type="dxa"/>
            <w:tcBorders>
              <w:top w:val="nil"/>
              <w:left w:val="single" w:sz="4" w:space="0" w:color="auto"/>
              <w:bottom w:val="nil"/>
            </w:tcBorders>
          </w:tcPr>
          <w:p w14:paraId="776D4DB0" w14:textId="77777777" w:rsidR="0074635D" w:rsidRDefault="0074635D" w:rsidP="0074635D">
            <w:pPr>
              <w:rPr>
                <w:lang w:val="vi-VN"/>
              </w:rPr>
            </w:pPr>
          </w:p>
        </w:tc>
      </w:tr>
      <w:tr w:rsidR="0074635D" w14:paraId="0F5A0841" w14:textId="77777777" w:rsidTr="00825B3C">
        <w:tc>
          <w:tcPr>
            <w:tcW w:w="4508" w:type="dxa"/>
            <w:tcBorders>
              <w:top w:val="nil"/>
              <w:left w:val="single" w:sz="4" w:space="0" w:color="auto"/>
              <w:bottom w:val="nil"/>
              <w:right w:val="single" w:sz="4" w:space="0" w:color="auto"/>
            </w:tcBorders>
          </w:tcPr>
          <w:p w14:paraId="387600D5" w14:textId="77777777" w:rsidR="0074635D" w:rsidRDefault="0074635D" w:rsidP="0074635D">
            <w:pPr>
              <w:rPr>
                <w:lang w:val="vi-VN"/>
              </w:rPr>
            </w:pPr>
            <w:r>
              <w:rPr>
                <w:lang w:val="vi-VN"/>
              </w:rPr>
              <w:t xml:space="preserve">+ </w:t>
            </w:r>
            <w:r w:rsidRPr="0074635D">
              <w:rPr>
                <w:lang w:val="vi-VN"/>
              </w:rPr>
              <w:t xml:space="preserve">User: (userName: String, password: String, fullName: String, email: String, </w:t>
            </w:r>
            <w:r w:rsidRPr="0074635D">
              <w:rPr>
                <w:lang w:val="vi-VN"/>
              </w:rPr>
              <w:lastRenderedPageBreak/>
              <w:t>phoneNumber: String, address: String, gender: String, dateOfBirth: String)</w:t>
            </w:r>
          </w:p>
        </w:tc>
        <w:tc>
          <w:tcPr>
            <w:tcW w:w="4508" w:type="dxa"/>
            <w:tcBorders>
              <w:top w:val="nil"/>
              <w:left w:val="single" w:sz="4" w:space="0" w:color="auto"/>
              <w:bottom w:val="nil"/>
            </w:tcBorders>
          </w:tcPr>
          <w:p w14:paraId="220AB1F7" w14:textId="3D4976A1" w:rsidR="0074635D" w:rsidRDefault="0101B0A7" w:rsidP="0074635D">
            <w:pPr>
              <w:rPr>
                <w:lang w:val="vi-VN"/>
              </w:rPr>
            </w:pPr>
            <w:ins w:id="25" w:author="Người dùng Khách" w:date="2024-12-02T15:02:00Z">
              <w:r w:rsidRPr="0101B0A7">
                <w:rPr>
                  <w:lang w:val="vi-VN"/>
                </w:rPr>
                <w:lastRenderedPageBreak/>
                <w:t>Khởi tạo</w:t>
              </w:r>
            </w:ins>
          </w:p>
        </w:tc>
      </w:tr>
      <w:tr w:rsidR="0074635D" w14:paraId="5F907EE4" w14:textId="77777777" w:rsidTr="00825B3C">
        <w:tc>
          <w:tcPr>
            <w:tcW w:w="4508" w:type="dxa"/>
            <w:tcBorders>
              <w:top w:val="nil"/>
              <w:left w:val="single" w:sz="4" w:space="0" w:color="auto"/>
              <w:bottom w:val="nil"/>
              <w:right w:val="single" w:sz="4" w:space="0" w:color="auto"/>
            </w:tcBorders>
          </w:tcPr>
          <w:p w14:paraId="0BFB6FF2" w14:textId="77777777" w:rsidR="0074635D" w:rsidRPr="0074635D" w:rsidRDefault="0074635D" w:rsidP="0074635D">
            <w:pPr>
              <w:rPr>
                <w:lang w:val="vi-VN"/>
              </w:rPr>
            </w:pPr>
            <w:r>
              <w:rPr>
                <w:lang w:val="vi-VN"/>
              </w:rPr>
              <w:t xml:space="preserve">+ </w:t>
            </w:r>
            <w:r w:rsidRPr="0074635D">
              <w:rPr>
                <w:lang w:val="vi-VN"/>
              </w:rPr>
              <w:t>User: (userId: String, userName: String, password: String, fullName: String, email: String, phoneNumber: String, address: String, gender: String, dateOfBirth: String)</w:t>
            </w:r>
          </w:p>
          <w:p w14:paraId="48025195" w14:textId="77777777" w:rsidR="0074635D" w:rsidRDefault="0074635D" w:rsidP="0074635D">
            <w:pPr>
              <w:rPr>
                <w:lang w:val="vi-VN"/>
              </w:rPr>
            </w:pPr>
          </w:p>
        </w:tc>
        <w:tc>
          <w:tcPr>
            <w:tcW w:w="4508" w:type="dxa"/>
            <w:tcBorders>
              <w:top w:val="nil"/>
              <w:left w:val="single" w:sz="4" w:space="0" w:color="auto"/>
              <w:bottom w:val="nil"/>
            </w:tcBorders>
          </w:tcPr>
          <w:p w14:paraId="1C00A396" w14:textId="3B5A4F66" w:rsidR="0074635D" w:rsidRDefault="0101B0A7" w:rsidP="0074635D">
            <w:pPr>
              <w:rPr>
                <w:lang w:val="vi-VN"/>
              </w:rPr>
            </w:pPr>
            <w:ins w:id="26" w:author="Người dùng Khách" w:date="2024-12-02T15:02:00Z">
              <w:r w:rsidRPr="0101B0A7">
                <w:rPr>
                  <w:lang w:val="vi-VN"/>
                </w:rPr>
                <w:t>Khởi tạo</w:t>
              </w:r>
            </w:ins>
          </w:p>
        </w:tc>
      </w:tr>
      <w:tr w:rsidR="0074635D" w:rsidRPr="00A70975" w14:paraId="506D5A9A" w14:textId="77777777" w:rsidTr="00825B3C">
        <w:tc>
          <w:tcPr>
            <w:tcW w:w="4508" w:type="dxa"/>
            <w:tcBorders>
              <w:top w:val="nil"/>
              <w:left w:val="single" w:sz="4" w:space="0" w:color="auto"/>
              <w:bottom w:val="nil"/>
              <w:right w:val="single" w:sz="4" w:space="0" w:color="auto"/>
            </w:tcBorders>
          </w:tcPr>
          <w:p w14:paraId="4560E305" w14:textId="77777777" w:rsidR="0074635D" w:rsidRDefault="0074635D" w:rsidP="0074635D">
            <w:pPr>
              <w:rPr>
                <w:lang w:val="vi-VN"/>
              </w:rPr>
            </w:pPr>
            <w:r>
              <w:rPr>
                <w:lang w:val="vi-VN"/>
              </w:rPr>
              <w:t>+ getter</w:t>
            </w:r>
          </w:p>
        </w:tc>
        <w:tc>
          <w:tcPr>
            <w:tcW w:w="4508" w:type="dxa"/>
            <w:tcBorders>
              <w:top w:val="nil"/>
              <w:left w:val="single" w:sz="4" w:space="0" w:color="auto"/>
              <w:bottom w:val="nil"/>
            </w:tcBorders>
          </w:tcPr>
          <w:p w14:paraId="2509AB6C" w14:textId="77777777" w:rsidR="0101B0A7" w:rsidRPr="0101B0A7" w:rsidRDefault="0101B0A7" w:rsidP="0101B0A7">
            <w:pPr>
              <w:rPr>
                <w:lang w:val="vi-VN"/>
              </w:rPr>
            </w:pPr>
            <w:r w:rsidRPr="0101B0A7">
              <w:rPr>
                <w:lang w:val="vi-VN"/>
              </w:rPr>
              <w:t>Truy cập đến giá trị pravate</w:t>
            </w:r>
          </w:p>
        </w:tc>
      </w:tr>
      <w:tr w:rsidR="0074635D" w:rsidRPr="00A70975" w14:paraId="41DA19E8" w14:textId="77777777" w:rsidTr="00825B3C">
        <w:tc>
          <w:tcPr>
            <w:tcW w:w="4508" w:type="dxa"/>
            <w:tcBorders>
              <w:top w:val="nil"/>
              <w:left w:val="single" w:sz="4" w:space="0" w:color="auto"/>
              <w:bottom w:val="single" w:sz="4" w:space="0" w:color="auto"/>
              <w:right w:val="single" w:sz="4" w:space="0" w:color="auto"/>
            </w:tcBorders>
          </w:tcPr>
          <w:p w14:paraId="0E399AD8" w14:textId="77777777" w:rsidR="0074635D" w:rsidRDefault="0074635D" w:rsidP="0074635D">
            <w:pPr>
              <w:rPr>
                <w:lang w:val="vi-VN"/>
              </w:rPr>
            </w:pPr>
            <w:r>
              <w:rPr>
                <w:lang w:val="vi-VN"/>
              </w:rPr>
              <w:t>+ setter</w:t>
            </w:r>
          </w:p>
        </w:tc>
        <w:tc>
          <w:tcPr>
            <w:tcW w:w="4508" w:type="dxa"/>
            <w:tcBorders>
              <w:top w:val="nil"/>
              <w:left w:val="single" w:sz="4" w:space="0" w:color="auto"/>
            </w:tcBorders>
          </w:tcPr>
          <w:p w14:paraId="2F6FBD68" w14:textId="77777777" w:rsidR="0101B0A7" w:rsidRPr="0101B0A7" w:rsidRDefault="0101B0A7" w:rsidP="0101B0A7">
            <w:pPr>
              <w:rPr>
                <w:lang w:val="vi-VN"/>
              </w:rPr>
            </w:pPr>
            <w:r w:rsidRPr="0101B0A7">
              <w:rPr>
                <w:lang w:val="vi-VN"/>
              </w:rPr>
              <w:t>Cập nhật lại giá trị pravate</w:t>
            </w:r>
          </w:p>
        </w:tc>
      </w:tr>
    </w:tbl>
    <w:p w14:paraId="0DD8FA72" w14:textId="77777777" w:rsidR="0074635D" w:rsidRDefault="0074635D" w:rsidP="0074635D">
      <w:pPr>
        <w:rPr>
          <w:lang w:val="vi-VN"/>
        </w:rPr>
      </w:pPr>
    </w:p>
    <w:tbl>
      <w:tblPr>
        <w:tblStyle w:val="TableGrid"/>
        <w:tblW w:w="0" w:type="auto"/>
        <w:tblLook w:val="04A0" w:firstRow="1" w:lastRow="0" w:firstColumn="1" w:lastColumn="0" w:noHBand="0" w:noVBand="1"/>
      </w:tblPr>
      <w:tblGrid>
        <w:gridCol w:w="4508"/>
        <w:gridCol w:w="4508"/>
      </w:tblGrid>
      <w:tr w:rsidR="006E56F4" w14:paraId="1C6AD94B" w14:textId="77777777" w:rsidTr="00840EB5">
        <w:tc>
          <w:tcPr>
            <w:tcW w:w="9016" w:type="dxa"/>
            <w:gridSpan w:val="2"/>
            <w:vAlign w:val="center"/>
          </w:tcPr>
          <w:p w14:paraId="33173577" w14:textId="69519992" w:rsidR="006E56F4" w:rsidRDefault="006E56F4" w:rsidP="00840EB5">
            <w:pPr>
              <w:jc w:val="center"/>
              <w:rPr>
                <w:lang w:val="vi-VN"/>
              </w:rPr>
            </w:pPr>
            <w:r>
              <w:rPr>
                <w:lang w:val="vi-VN"/>
              </w:rPr>
              <w:t>UserDAO</w:t>
            </w:r>
          </w:p>
        </w:tc>
      </w:tr>
      <w:tr w:rsidR="006E56F4" w14:paraId="3C08BE50" w14:textId="77777777" w:rsidTr="00825B3C">
        <w:tc>
          <w:tcPr>
            <w:tcW w:w="4508" w:type="dxa"/>
            <w:tcBorders>
              <w:bottom w:val="nil"/>
            </w:tcBorders>
          </w:tcPr>
          <w:p w14:paraId="4A1EDB87" w14:textId="5E8077F9" w:rsidR="006E56F4" w:rsidRDefault="006E56F4" w:rsidP="00840EB5">
            <w:pPr>
              <w:rPr>
                <w:lang w:val="vi-VN"/>
              </w:rPr>
            </w:pPr>
            <w:r>
              <w:rPr>
                <w:lang w:val="vi-VN"/>
              </w:rPr>
              <w:t xml:space="preserve">+ </w:t>
            </w:r>
            <w:r w:rsidRPr="006E56F4">
              <w:rPr>
                <w:lang w:val="vi-VN"/>
              </w:rPr>
              <w:t>UserDAO():</w:t>
            </w:r>
            <w:r>
              <w:rPr>
                <w:lang w:val="vi-VN"/>
              </w:rPr>
              <w:t xml:space="preserve"> </w:t>
            </w:r>
            <w:r w:rsidRPr="006E56F4">
              <w:rPr>
                <w:lang w:val="vi-VN"/>
              </w:rPr>
              <w:t>void</w:t>
            </w:r>
          </w:p>
        </w:tc>
        <w:tc>
          <w:tcPr>
            <w:tcW w:w="4508" w:type="dxa"/>
            <w:tcBorders>
              <w:bottom w:val="nil"/>
            </w:tcBorders>
          </w:tcPr>
          <w:p w14:paraId="1CD8963F" w14:textId="52701415" w:rsidR="006E56F4" w:rsidRDefault="17DD2B6E" w:rsidP="00840EB5">
            <w:pPr>
              <w:rPr>
                <w:lang w:val="vi-VN"/>
              </w:rPr>
            </w:pPr>
            <w:ins w:id="27" w:author="Người dùng Khách" w:date="2024-12-02T15:03:00Z">
              <w:r w:rsidRPr="17DD2B6E">
                <w:rPr>
                  <w:lang w:val="vi-VN"/>
                </w:rPr>
                <w:t>Khởi tạo</w:t>
              </w:r>
            </w:ins>
          </w:p>
        </w:tc>
      </w:tr>
      <w:tr w:rsidR="006E56F4" w:rsidRPr="00A70975" w14:paraId="3E08EB0D" w14:textId="77777777" w:rsidTr="00825B3C">
        <w:tc>
          <w:tcPr>
            <w:tcW w:w="4508" w:type="dxa"/>
            <w:tcBorders>
              <w:top w:val="nil"/>
              <w:bottom w:val="nil"/>
            </w:tcBorders>
          </w:tcPr>
          <w:p w14:paraId="3679CB38" w14:textId="04A3A016" w:rsidR="006E56F4" w:rsidRDefault="006E56F4" w:rsidP="006E56F4">
            <w:pPr>
              <w:rPr>
                <w:lang w:val="vi-VN"/>
              </w:rPr>
            </w:pPr>
            <w:r>
              <w:rPr>
                <w:lang w:val="vi-VN"/>
              </w:rPr>
              <w:t xml:space="preserve">+ </w:t>
            </w:r>
            <w:r w:rsidRPr="000774E8">
              <w:rPr>
                <w:lang w:val="vi-VN"/>
              </w:rPr>
              <w:t>addUser (user: User): boolean</w:t>
            </w:r>
          </w:p>
        </w:tc>
        <w:tc>
          <w:tcPr>
            <w:tcW w:w="4508" w:type="dxa"/>
            <w:tcBorders>
              <w:top w:val="nil"/>
              <w:bottom w:val="nil"/>
            </w:tcBorders>
          </w:tcPr>
          <w:p w14:paraId="7975FA1C" w14:textId="66E1B766" w:rsidR="006E56F4" w:rsidRDefault="17DD2B6E" w:rsidP="006E56F4">
            <w:pPr>
              <w:rPr>
                <w:lang w:val="vi-VN"/>
              </w:rPr>
            </w:pPr>
            <w:ins w:id="28" w:author="Người dùng Khách" w:date="2024-12-02T15:03:00Z">
              <w:r w:rsidRPr="17DD2B6E">
                <w:rPr>
                  <w:lang w:val="vi-VN"/>
                </w:rPr>
                <w:t>Thêm tài khoản khách hàng</w:t>
              </w:r>
            </w:ins>
          </w:p>
        </w:tc>
      </w:tr>
      <w:tr w:rsidR="006E56F4" w:rsidRPr="00A70975" w14:paraId="4669D6D5" w14:textId="77777777" w:rsidTr="00825B3C">
        <w:tc>
          <w:tcPr>
            <w:tcW w:w="4508" w:type="dxa"/>
            <w:tcBorders>
              <w:top w:val="nil"/>
              <w:bottom w:val="nil"/>
            </w:tcBorders>
          </w:tcPr>
          <w:p w14:paraId="772E1455" w14:textId="235AF982" w:rsidR="006E56F4" w:rsidRDefault="006E56F4" w:rsidP="006E56F4">
            <w:pPr>
              <w:rPr>
                <w:lang w:val="vi-VN"/>
              </w:rPr>
            </w:pPr>
            <w:r>
              <w:rPr>
                <w:lang w:val="vi-VN"/>
              </w:rPr>
              <w:t xml:space="preserve">+ </w:t>
            </w:r>
            <w:r w:rsidRPr="000774E8">
              <w:rPr>
                <w:lang w:val="vi-VN"/>
              </w:rPr>
              <w:t>readUser (username: String): User</w:t>
            </w:r>
          </w:p>
        </w:tc>
        <w:tc>
          <w:tcPr>
            <w:tcW w:w="4508" w:type="dxa"/>
            <w:tcBorders>
              <w:top w:val="nil"/>
              <w:bottom w:val="nil"/>
            </w:tcBorders>
          </w:tcPr>
          <w:p w14:paraId="3DCEED13" w14:textId="3CEB638D" w:rsidR="006E56F4" w:rsidRDefault="4DA25689" w:rsidP="006E56F4">
            <w:pPr>
              <w:rPr>
                <w:lang w:val="vi-VN"/>
              </w:rPr>
            </w:pPr>
            <w:ins w:id="29" w:author="Người dùng Khách" w:date="2024-12-02T15:03:00Z">
              <w:r w:rsidRPr="4DA25689">
                <w:rPr>
                  <w:lang w:val="vi-VN"/>
                </w:rPr>
                <w:t>Đọc tài khoản khách hàng</w:t>
              </w:r>
            </w:ins>
          </w:p>
        </w:tc>
      </w:tr>
      <w:tr w:rsidR="006E56F4" w14:paraId="1B230453" w14:textId="77777777" w:rsidTr="00825B3C">
        <w:tc>
          <w:tcPr>
            <w:tcW w:w="4508" w:type="dxa"/>
            <w:tcBorders>
              <w:top w:val="nil"/>
              <w:bottom w:val="nil"/>
            </w:tcBorders>
          </w:tcPr>
          <w:p w14:paraId="6563768E" w14:textId="7067BCA1" w:rsidR="006E56F4" w:rsidRDefault="006E56F4" w:rsidP="006E56F4">
            <w:pPr>
              <w:rPr>
                <w:lang w:val="vi-VN"/>
              </w:rPr>
            </w:pPr>
            <w:r>
              <w:rPr>
                <w:lang w:val="vi-VN"/>
              </w:rPr>
              <w:t xml:space="preserve">+ </w:t>
            </w:r>
            <w:r w:rsidRPr="000774E8">
              <w:rPr>
                <w:lang w:val="vi-VN"/>
              </w:rPr>
              <w:t>updateUser (user: User): boolean</w:t>
            </w:r>
          </w:p>
        </w:tc>
        <w:tc>
          <w:tcPr>
            <w:tcW w:w="4508" w:type="dxa"/>
            <w:tcBorders>
              <w:top w:val="nil"/>
              <w:bottom w:val="nil"/>
            </w:tcBorders>
          </w:tcPr>
          <w:p w14:paraId="33C802DF" w14:textId="7973923E" w:rsidR="006E56F4" w:rsidRDefault="4DA25689" w:rsidP="006E56F4">
            <w:pPr>
              <w:rPr>
                <w:lang w:val="vi-VN"/>
              </w:rPr>
            </w:pPr>
            <w:ins w:id="30" w:author="Người dùng Khách" w:date="2024-12-02T15:03:00Z">
              <w:r w:rsidRPr="4DA25689">
                <w:rPr>
                  <w:lang w:val="vi-VN"/>
                </w:rPr>
                <w:t xml:space="preserve">Cập nhật </w:t>
              </w:r>
            </w:ins>
          </w:p>
        </w:tc>
      </w:tr>
      <w:tr w:rsidR="006E56F4" w:rsidRPr="00A70975" w14:paraId="6B6764A8" w14:textId="77777777" w:rsidTr="00825B3C">
        <w:tc>
          <w:tcPr>
            <w:tcW w:w="4508" w:type="dxa"/>
            <w:tcBorders>
              <w:top w:val="nil"/>
              <w:bottom w:val="nil"/>
            </w:tcBorders>
          </w:tcPr>
          <w:p w14:paraId="2969996E" w14:textId="12A036B6" w:rsidR="006E56F4" w:rsidRDefault="006E56F4" w:rsidP="006E56F4">
            <w:pPr>
              <w:rPr>
                <w:lang w:val="vi-VN"/>
              </w:rPr>
            </w:pPr>
            <w:r>
              <w:rPr>
                <w:lang w:val="vi-VN"/>
              </w:rPr>
              <w:t xml:space="preserve">+ </w:t>
            </w:r>
            <w:r w:rsidRPr="000774E8">
              <w:rPr>
                <w:lang w:val="vi-VN"/>
              </w:rPr>
              <w:t>deleteUser (username: String): boolean</w:t>
            </w:r>
          </w:p>
        </w:tc>
        <w:tc>
          <w:tcPr>
            <w:tcW w:w="4508" w:type="dxa"/>
            <w:tcBorders>
              <w:top w:val="nil"/>
              <w:bottom w:val="nil"/>
            </w:tcBorders>
          </w:tcPr>
          <w:p w14:paraId="532FCA0E" w14:textId="6AC3D90C" w:rsidR="006E56F4" w:rsidRDefault="4DA25689" w:rsidP="006E56F4">
            <w:pPr>
              <w:rPr>
                <w:lang w:val="vi-VN"/>
              </w:rPr>
            </w:pPr>
            <w:ins w:id="31" w:author="Người dùng Khách" w:date="2024-12-02T15:03:00Z">
              <w:r w:rsidRPr="4DA25689">
                <w:rPr>
                  <w:lang w:val="vi-VN"/>
                </w:rPr>
                <w:t>Xoá tài khoản khách hàng</w:t>
              </w:r>
            </w:ins>
          </w:p>
        </w:tc>
      </w:tr>
      <w:tr w:rsidR="006E56F4" w:rsidRPr="00A70975" w14:paraId="797BD6E2" w14:textId="77777777" w:rsidTr="00825B3C">
        <w:tc>
          <w:tcPr>
            <w:tcW w:w="4508" w:type="dxa"/>
            <w:tcBorders>
              <w:top w:val="nil"/>
            </w:tcBorders>
          </w:tcPr>
          <w:p w14:paraId="788D7E9C" w14:textId="190B169C" w:rsidR="006E56F4" w:rsidRDefault="006E56F4" w:rsidP="006E56F4">
            <w:pPr>
              <w:rPr>
                <w:lang w:val="vi-VN"/>
              </w:rPr>
            </w:pPr>
            <w:r>
              <w:rPr>
                <w:lang w:val="vi-VN"/>
              </w:rPr>
              <w:t xml:space="preserve">+ </w:t>
            </w:r>
            <w:r w:rsidRPr="000774E8">
              <w:rPr>
                <w:lang w:val="vi-VN"/>
              </w:rPr>
              <w:t>readAccountsTableData (): String[][]</w:t>
            </w:r>
          </w:p>
        </w:tc>
        <w:tc>
          <w:tcPr>
            <w:tcW w:w="4508" w:type="dxa"/>
            <w:tcBorders>
              <w:top w:val="nil"/>
            </w:tcBorders>
          </w:tcPr>
          <w:p w14:paraId="673F10FE" w14:textId="2D57F806" w:rsidR="006E56F4" w:rsidRDefault="4DA25689" w:rsidP="006E56F4">
            <w:pPr>
              <w:rPr>
                <w:lang w:val="vi-VN"/>
              </w:rPr>
            </w:pPr>
            <w:ins w:id="32" w:author="Người dùng Khách" w:date="2024-12-02T15:03:00Z">
              <w:r w:rsidRPr="4DA25689">
                <w:rPr>
                  <w:lang w:val="vi-VN"/>
                </w:rPr>
                <w:t>Đọc tài khoản khách hàng</w:t>
              </w:r>
            </w:ins>
          </w:p>
        </w:tc>
      </w:tr>
    </w:tbl>
    <w:p w14:paraId="3A500816" w14:textId="77777777" w:rsidR="006E56F4" w:rsidRDefault="006E56F4" w:rsidP="0074635D">
      <w:pPr>
        <w:rPr>
          <w:lang w:val="vi-VN"/>
        </w:rPr>
      </w:pPr>
    </w:p>
    <w:tbl>
      <w:tblPr>
        <w:tblStyle w:val="TableGrid"/>
        <w:tblW w:w="0" w:type="auto"/>
        <w:tblLook w:val="04A0" w:firstRow="1" w:lastRow="0" w:firstColumn="1" w:lastColumn="0" w:noHBand="0" w:noVBand="1"/>
      </w:tblPr>
      <w:tblGrid>
        <w:gridCol w:w="4508"/>
        <w:gridCol w:w="4508"/>
      </w:tblGrid>
      <w:tr w:rsidR="006E56F4" w14:paraId="67B982FC" w14:textId="77777777" w:rsidTr="00840EB5">
        <w:tc>
          <w:tcPr>
            <w:tcW w:w="9016" w:type="dxa"/>
            <w:gridSpan w:val="2"/>
            <w:vAlign w:val="center"/>
          </w:tcPr>
          <w:p w14:paraId="1D33CFD9" w14:textId="31C47B47" w:rsidR="006E56F4" w:rsidRDefault="006E56F4" w:rsidP="00840EB5">
            <w:pPr>
              <w:jc w:val="center"/>
              <w:rPr>
                <w:lang w:val="vi-VN"/>
              </w:rPr>
            </w:pPr>
            <w:r>
              <w:rPr>
                <w:lang w:val="vi-VN"/>
              </w:rPr>
              <w:t>Cart</w:t>
            </w:r>
          </w:p>
        </w:tc>
      </w:tr>
      <w:tr w:rsidR="00CD30BB" w14:paraId="70F20C37" w14:textId="77777777" w:rsidTr="00825B3C">
        <w:tc>
          <w:tcPr>
            <w:tcW w:w="4508" w:type="dxa"/>
            <w:tcBorders>
              <w:bottom w:val="nil"/>
            </w:tcBorders>
          </w:tcPr>
          <w:p w14:paraId="52E2DE81" w14:textId="63F7C2F8" w:rsidR="00CD30BB" w:rsidRDefault="00CD30BB" w:rsidP="00CD30BB">
            <w:pPr>
              <w:rPr>
                <w:lang w:val="vi-VN"/>
              </w:rPr>
            </w:pPr>
            <w:r>
              <w:rPr>
                <w:lang w:val="vi-VN"/>
              </w:rPr>
              <w:t xml:space="preserve">- </w:t>
            </w:r>
            <w:r w:rsidRPr="00BE7DC5">
              <w:rPr>
                <w:lang w:val="vi-VN"/>
              </w:rPr>
              <w:t>cartId: String</w:t>
            </w:r>
          </w:p>
        </w:tc>
        <w:tc>
          <w:tcPr>
            <w:tcW w:w="4508" w:type="dxa"/>
            <w:tcBorders>
              <w:bottom w:val="nil"/>
            </w:tcBorders>
          </w:tcPr>
          <w:p w14:paraId="647ED659" w14:textId="754C672E" w:rsidR="00CD30BB" w:rsidRDefault="2B7A423C" w:rsidP="00CD30BB">
            <w:pPr>
              <w:rPr>
                <w:lang w:val="vi-VN"/>
              </w:rPr>
            </w:pPr>
            <w:ins w:id="33" w:author="Người dùng Khách" w:date="2024-12-02T15:04:00Z">
              <w:r w:rsidRPr="2B7A423C">
                <w:rPr>
                  <w:lang w:val="vi-VN"/>
                </w:rPr>
                <w:t>Id giỏ hàng</w:t>
              </w:r>
            </w:ins>
          </w:p>
        </w:tc>
      </w:tr>
      <w:tr w:rsidR="00CD30BB" w14:paraId="15C9C3A4" w14:textId="77777777" w:rsidTr="00825B3C">
        <w:tc>
          <w:tcPr>
            <w:tcW w:w="4508" w:type="dxa"/>
            <w:tcBorders>
              <w:top w:val="nil"/>
              <w:bottom w:val="nil"/>
            </w:tcBorders>
          </w:tcPr>
          <w:p w14:paraId="10CB8BCD" w14:textId="1A371B0A" w:rsidR="00CD30BB" w:rsidRDefault="00CD30BB" w:rsidP="00CD30BB">
            <w:pPr>
              <w:rPr>
                <w:lang w:val="vi-VN"/>
              </w:rPr>
            </w:pPr>
            <w:r>
              <w:rPr>
                <w:lang w:val="vi-VN"/>
              </w:rPr>
              <w:t xml:space="preserve">- </w:t>
            </w:r>
            <w:r w:rsidRPr="00BE7DC5">
              <w:rPr>
                <w:lang w:val="vi-VN"/>
              </w:rPr>
              <w:t>userId: String</w:t>
            </w:r>
          </w:p>
        </w:tc>
        <w:tc>
          <w:tcPr>
            <w:tcW w:w="4508" w:type="dxa"/>
            <w:tcBorders>
              <w:top w:val="nil"/>
              <w:bottom w:val="nil"/>
            </w:tcBorders>
          </w:tcPr>
          <w:p w14:paraId="6BBEE7A6" w14:textId="5CB96057" w:rsidR="00CD30BB" w:rsidRDefault="2B7A423C" w:rsidP="00CD30BB">
            <w:pPr>
              <w:rPr>
                <w:lang w:val="vi-VN"/>
              </w:rPr>
            </w:pPr>
            <w:ins w:id="34" w:author="Người dùng Khách" w:date="2024-12-02T15:04:00Z">
              <w:r w:rsidRPr="2B7A423C">
                <w:rPr>
                  <w:lang w:val="vi-VN"/>
                </w:rPr>
                <w:t>id Khách hàng</w:t>
              </w:r>
            </w:ins>
          </w:p>
        </w:tc>
      </w:tr>
      <w:tr w:rsidR="00CD30BB" w14:paraId="4081B3C8" w14:textId="77777777" w:rsidTr="00825B3C">
        <w:tc>
          <w:tcPr>
            <w:tcW w:w="4508" w:type="dxa"/>
            <w:tcBorders>
              <w:top w:val="nil"/>
              <w:bottom w:val="nil"/>
            </w:tcBorders>
          </w:tcPr>
          <w:p w14:paraId="786339A0" w14:textId="48281E87" w:rsidR="00CD30BB" w:rsidRDefault="00CD30BB" w:rsidP="00CD30BB">
            <w:pPr>
              <w:rPr>
                <w:lang w:val="vi-VN"/>
              </w:rPr>
            </w:pPr>
            <w:r>
              <w:rPr>
                <w:lang w:val="vi-VN"/>
              </w:rPr>
              <w:t xml:space="preserve">- </w:t>
            </w:r>
            <w:r w:rsidRPr="00BE7DC5">
              <w:rPr>
                <w:lang w:val="vi-VN"/>
              </w:rPr>
              <w:t>totalPrice: double</w:t>
            </w:r>
          </w:p>
        </w:tc>
        <w:tc>
          <w:tcPr>
            <w:tcW w:w="4508" w:type="dxa"/>
            <w:tcBorders>
              <w:top w:val="nil"/>
              <w:bottom w:val="nil"/>
            </w:tcBorders>
          </w:tcPr>
          <w:p w14:paraId="11A6A12B" w14:textId="1D400582" w:rsidR="00CD30BB" w:rsidRDefault="2B7A423C" w:rsidP="00CD30BB">
            <w:pPr>
              <w:rPr>
                <w:lang w:val="vi-VN"/>
              </w:rPr>
            </w:pPr>
            <w:ins w:id="35" w:author="Người dùng Khách" w:date="2024-12-02T15:04:00Z">
              <w:r w:rsidRPr="2B7A423C">
                <w:rPr>
                  <w:lang w:val="vi-VN"/>
                </w:rPr>
                <w:t>Tổng giá giỏ hàng</w:t>
              </w:r>
            </w:ins>
          </w:p>
        </w:tc>
      </w:tr>
      <w:tr w:rsidR="00CD30BB" w14:paraId="304DDDF1" w14:textId="77777777" w:rsidTr="00825B3C">
        <w:tc>
          <w:tcPr>
            <w:tcW w:w="4508" w:type="dxa"/>
            <w:tcBorders>
              <w:top w:val="nil"/>
              <w:bottom w:val="nil"/>
            </w:tcBorders>
          </w:tcPr>
          <w:p w14:paraId="4ADACC3C" w14:textId="275A0B6F" w:rsidR="00CD30BB" w:rsidRDefault="00CD30BB" w:rsidP="00CD30BB">
            <w:pPr>
              <w:rPr>
                <w:lang w:val="vi-VN"/>
              </w:rPr>
            </w:pPr>
            <w:r>
              <w:rPr>
                <w:lang w:val="vi-VN"/>
              </w:rPr>
              <w:t xml:space="preserve">+ </w:t>
            </w:r>
            <w:r w:rsidRPr="00AC79B5">
              <w:rPr>
                <w:lang w:val="vi-VN"/>
              </w:rPr>
              <w:t>Cart(cartId: String, userId: String, totalPrice: double): void</w:t>
            </w:r>
          </w:p>
        </w:tc>
        <w:tc>
          <w:tcPr>
            <w:tcW w:w="4508" w:type="dxa"/>
            <w:tcBorders>
              <w:top w:val="nil"/>
              <w:bottom w:val="nil"/>
            </w:tcBorders>
          </w:tcPr>
          <w:p w14:paraId="53966393" w14:textId="52701415" w:rsidR="00CD30BB" w:rsidRDefault="1BB73476" w:rsidP="1BB73476">
            <w:pPr>
              <w:rPr>
                <w:ins w:id="36" w:author="Người dùng Khách" w:date="2024-12-02T15:04:00Z" w16du:dateUtc="2024-12-02T15:04:52Z"/>
                <w:lang w:val="vi-VN"/>
              </w:rPr>
            </w:pPr>
            <w:ins w:id="37" w:author="Người dùng Khách" w:date="2024-12-02T15:04:00Z">
              <w:r w:rsidRPr="1BB73476">
                <w:rPr>
                  <w:lang w:val="vi-VN"/>
                </w:rPr>
                <w:t>Khởi tạo</w:t>
              </w:r>
            </w:ins>
          </w:p>
          <w:p w14:paraId="46D9E5B3" w14:textId="64D66451" w:rsidR="00CD30BB" w:rsidRDefault="00CD30BB" w:rsidP="00CD30BB">
            <w:pPr>
              <w:rPr>
                <w:lang w:val="vi-VN"/>
              </w:rPr>
            </w:pPr>
          </w:p>
        </w:tc>
      </w:tr>
      <w:tr w:rsidR="00CD30BB" w14:paraId="664E5123" w14:textId="77777777" w:rsidTr="00825B3C">
        <w:tc>
          <w:tcPr>
            <w:tcW w:w="4508" w:type="dxa"/>
            <w:tcBorders>
              <w:top w:val="nil"/>
              <w:bottom w:val="nil"/>
            </w:tcBorders>
          </w:tcPr>
          <w:p w14:paraId="36483F31" w14:textId="67C9A589" w:rsidR="00CD30BB" w:rsidRDefault="00CD30BB" w:rsidP="00CD30BB">
            <w:pPr>
              <w:rPr>
                <w:lang w:val="vi-VN"/>
              </w:rPr>
            </w:pPr>
            <w:r>
              <w:rPr>
                <w:lang w:val="vi-VN"/>
              </w:rPr>
              <w:t xml:space="preserve">+ </w:t>
            </w:r>
            <w:r w:rsidRPr="00AC79B5">
              <w:rPr>
                <w:lang w:val="vi-VN"/>
              </w:rPr>
              <w:t>Cart (): void</w:t>
            </w:r>
          </w:p>
        </w:tc>
        <w:tc>
          <w:tcPr>
            <w:tcW w:w="4508" w:type="dxa"/>
            <w:tcBorders>
              <w:top w:val="nil"/>
              <w:bottom w:val="nil"/>
            </w:tcBorders>
          </w:tcPr>
          <w:p w14:paraId="2067F225" w14:textId="52701415" w:rsidR="1BB73476" w:rsidRPr="1BB73476" w:rsidRDefault="1BB73476" w:rsidP="1BB73476">
            <w:pPr>
              <w:rPr>
                <w:lang w:val="vi-VN"/>
              </w:rPr>
            </w:pPr>
            <w:r w:rsidRPr="1BB73476">
              <w:rPr>
                <w:lang w:val="vi-VN"/>
              </w:rPr>
              <w:t>Khởi tạo</w:t>
            </w:r>
          </w:p>
        </w:tc>
      </w:tr>
      <w:tr w:rsidR="00CD30BB" w:rsidRPr="00A70975" w14:paraId="4F1CD314" w14:textId="77777777" w:rsidTr="00825B3C">
        <w:tc>
          <w:tcPr>
            <w:tcW w:w="4508" w:type="dxa"/>
            <w:tcBorders>
              <w:top w:val="nil"/>
              <w:bottom w:val="nil"/>
            </w:tcBorders>
          </w:tcPr>
          <w:p w14:paraId="658B9A4F" w14:textId="3BAAB238" w:rsidR="00CD30BB" w:rsidRDefault="009E6D23" w:rsidP="00CD30BB">
            <w:pPr>
              <w:rPr>
                <w:lang w:val="vi-VN"/>
              </w:rPr>
            </w:pPr>
            <w:r>
              <w:rPr>
                <w:lang w:val="vi-VN"/>
              </w:rPr>
              <w:t xml:space="preserve">+ </w:t>
            </w:r>
            <w:r w:rsidR="00CD30BB" w:rsidRPr="00AC79B5">
              <w:rPr>
                <w:lang w:val="vi-VN"/>
              </w:rPr>
              <w:t>getter</w:t>
            </w:r>
          </w:p>
        </w:tc>
        <w:tc>
          <w:tcPr>
            <w:tcW w:w="4508" w:type="dxa"/>
            <w:tcBorders>
              <w:top w:val="nil"/>
              <w:bottom w:val="nil"/>
            </w:tcBorders>
          </w:tcPr>
          <w:p w14:paraId="65A4F184" w14:textId="66E1B766" w:rsidR="1BB73476" w:rsidRPr="1BB73476" w:rsidRDefault="1BB73476" w:rsidP="1BB73476">
            <w:pPr>
              <w:rPr>
                <w:lang w:val="vi-VN"/>
              </w:rPr>
            </w:pPr>
            <w:r w:rsidRPr="1BB73476">
              <w:rPr>
                <w:lang w:val="vi-VN"/>
              </w:rPr>
              <w:t>Thêm tài khoản khách hàng</w:t>
            </w:r>
          </w:p>
        </w:tc>
      </w:tr>
      <w:tr w:rsidR="00CD30BB" w:rsidRPr="00A70975" w14:paraId="388BE1DC" w14:textId="77777777" w:rsidTr="00825B3C">
        <w:tc>
          <w:tcPr>
            <w:tcW w:w="4508" w:type="dxa"/>
            <w:tcBorders>
              <w:top w:val="nil"/>
            </w:tcBorders>
          </w:tcPr>
          <w:p w14:paraId="06DE3D13" w14:textId="43CE5780" w:rsidR="00CD30BB" w:rsidRPr="00AC79B5" w:rsidRDefault="009E6D23" w:rsidP="00CD30BB">
            <w:pPr>
              <w:rPr>
                <w:lang w:val="vi-VN"/>
              </w:rPr>
            </w:pPr>
            <w:r>
              <w:rPr>
                <w:lang w:val="vi-VN"/>
              </w:rPr>
              <w:t xml:space="preserve">+ </w:t>
            </w:r>
            <w:r w:rsidR="00CD30BB" w:rsidRPr="00AC79B5">
              <w:rPr>
                <w:lang w:val="vi-VN"/>
              </w:rPr>
              <w:t>setter</w:t>
            </w:r>
          </w:p>
        </w:tc>
        <w:tc>
          <w:tcPr>
            <w:tcW w:w="4508" w:type="dxa"/>
            <w:tcBorders>
              <w:top w:val="nil"/>
            </w:tcBorders>
          </w:tcPr>
          <w:p w14:paraId="0066FAC0" w14:textId="3CEB638D" w:rsidR="1BB73476" w:rsidRPr="1BB73476" w:rsidRDefault="1BB73476" w:rsidP="1BB73476">
            <w:pPr>
              <w:rPr>
                <w:lang w:val="vi-VN"/>
              </w:rPr>
            </w:pPr>
            <w:r w:rsidRPr="1BB73476">
              <w:rPr>
                <w:lang w:val="vi-VN"/>
              </w:rPr>
              <w:t>Đọc tài khoản khách hàng</w:t>
            </w:r>
          </w:p>
        </w:tc>
      </w:tr>
    </w:tbl>
    <w:p w14:paraId="2C6334C2" w14:textId="77777777" w:rsidR="006E56F4" w:rsidRDefault="006E56F4" w:rsidP="0074635D">
      <w:pPr>
        <w:rPr>
          <w:lang w:val="vi-VN"/>
        </w:rPr>
      </w:pPr>
    </w:p>
    <w:tbl>
      <w:tblPr>
        <w:tblStyle w:val="TableGrid"/>
        <w:tblW w:w="0" w:type="auto"/>
        <w:tblLook w:val="04A0" w:firstRow="1" w:lastRow="0" w:firstColumn="1" w:lastColumn="0" w:noHBand="0" w:noVBand="1"/>
      </w:tblPr>
      <w:tblGrid>
        <w:gridCol w:w="4508"/>
        <w:gridCol w:w="4508"/>
      </w:tblGrid>
      <w:tr w:rsidR="009E6D23" w14:paraId="6A41046F" w14:textId="77777777" w:rsidTr="00840EB5">
        <w:tc>
          <w:tcPr>
            <w:tcW w:w="9016" w:type="dxa"/>
            <w:gridSpan w:val="2"/>
            <w:vAlign w:val="center"/>
          </w:tcPr>
          <w:p w14:paraId="0E478EE1" w14:textId="1699555D" w:rsidR="009E6D23" w:rsidRDefault="00D15826" w:rsidP="00840EB5">
            <w:pPr>
              <w:jc w:val="center"/>
              <w:rPr>
                <w:lang w:val="vi-VN"/>
              </w:rPr>
            </w:pPr>
            <w:r>
              <w:rPr>
                <w:lang w:val="vi-VN"/>
              </w:rPr>
              <w:t>CartitemSQL</w:t>
            </w:r>
          </w:p>
        </w:tc>
      </w:tr>
      <w:tr w:rsidR="00D15826" w14:paraId="548BB264" w14:textId="77777777" w:rsidTr="00825B3C">
        <w:tc>
          <w:tcPr>
            <w:tcW w:w="4508" w:type="dxa"/>
            <w:tcBorders>
              <w:bottom w:val="nil"/>
            </w:tcBorders>
          </w:tcPr>
          <w:p w14:paraId="5B540717" w14:textId="4A9BEDD1" w:rsidR="00D15826" w:rsidRDefault="00D15826" w:rsidP="00D15826">
            <w:pPr>
              <w:rPr>
                <w:lang w:val="vi-VN"/>
              </w:rPr>
            </w:pPr>
            <w:r>
              <w:rPr>
                <w:lang w:val="vi-VN"/>
              </w:rPr>
              <w:t xml:space="preserve">- </w:t>
            </w:r>
            <w:r w:rsidRPr="00E1177D">
              <w:rPr>
                <w:lang w:val="vi-VN"/>
              </w:rPr>
              <w:t>productId: String</w:t>
            </w:r>
          </w:p>
        </w:tc>
        <w:tc>
          <w:tcPr>
            <w:tcW w:w="4508" w:type="dxa"/>
            <w:tcBorders>
              <w:bottom w:val="nil"/>
            </w:tcBorders>
          </w:tcPr>
          <w:p w14:paraId="41A0E55B" w14:textId="62CC72F4" w:rsidR="00D15826" w:rsidRDefault="1BB73476" w:rsidP="00D15826">
            <w:pPr>
              <w:rPr>
                <w:lang w:val="vi-VN"/>
              </w:rPr>
            </w:pPr>
            <w:ins w:id="38" w:author="Người dùng Khách" w:date="2024-12-02T15:04:00Z">
              <w:r w:rsidRPr="1BB73476">
                <w:rPr>
                  <w:lang w:val="vi-VN"/>
                </w:rPr>
                <w:t xml:space="preserve">Id </w:t>
              </w:r>
            </w:ins>
            <w:ins w:id="39" w:author="Người dùng Khách" w:date="2024-12-02T15:05:00Z">
              <w:r w:rsidRPr="1BB73476">
                <w:rPr>
                  <w:lang w:val="vi-VN"/>
                </w:rPr>
                <w:t>sản phẩm</w:t>
              </w:r>
            </w:ins>
          </w:p>
        </w:tc>
      </w:tr>
      <w:tr w:rsidR="00D15826" w14:paraId="7F381D41" w14:textId="77777777" w:rsidTr="00825B3C">
        <w:tc>
          <w:tcPr>
            <w:tcW w:w="4508" w:type="dxa"/>
            <w:tcBorders>
              <w:top w:val="nil"/>
              <w:bottom w:val="nil"/>
            </w:tcBorders>
          </w:tcPr>
          <w:p w14:paraId="0E479A78" w14:textId="4BFC074C" w:rsidR="00D15826" w:rsidRDefault="00D15826" w:rsidP="00D15826">
            <w:pPr>
              <w:rPr>
                <w:lang w:val="vi-VN"/>
              </w:rPr>
            </w:pPr>
            <w:r>
              <w:rPr>
                <w:lang w:val="vi-VN"/>
              </w:rPr>
              <w:t xml:space="preserve">- </w:t>
            </w:r>
            <w:r w:rsidRPr="00E1177D">
              <w:rPr>
                <w:lang w:val="vi-VN"/>
              </w:rPr>
              <w:t>name: String</w:t>
            </w:r>
          </w:p>
        </w:tc>
        <w:tc>
          <w:tcPr>
            <w:tcW w:w="4508" w:type="dxa"/>
            <w:tcBorders>
              <w:top w:val="nil"/>
              <w:bottom w:val="nil"/>
            </w:tcBorders>
          </w:tcPr>
          <w:p w14:paraId="6BFDB5E6" w14:textId="3BEBCAE9" w:rsidR="00D15826" w:rsidRDefault="1BB73476" w:rsidP="00D15826">
            <w:pPr>
              <w:rPr>
                <w:lang w:val="vi-VN"/>
              </w:rPr>
            </w:pPr>
            <w:ins w:id="40" w:author="Người dùng Khách" w:date="2024-12-02T15:05:00Z">
              <w:r w:rsidRPr="1BB73476">
                <w:rPr>
                  <w:lang w:val="vi-VN"/>
                </w:rPr>
                <w:t>Tên sản phẩm</w:t>
              </w:r>
            </w:ins>
          </w:p>
        </w:tc>
      </w:tr>
      <w:tr w:rsidR="00D15826" w14:paraId="641FCCD8" w14:textId="77777777" w:rsidTr="00825B3C">
        <w:tc>
          <w:tcPr>
            <w:tcW w:w="4508" w:type="dxa"/>
            <w:tcBorders>
              <w:top w:val="nil"/>
              <w:bottom w:val="nil"/>
            </w:tcBorders>
          </w:tcPr>
          <w:p w14:paraId="26C74B9D" w14:textId="4C36C9D6" w:rsidR="00D15826" w:rsidRDefault="00D15826" w:rsidP="00D15826">
            <w:pPr>
              <w:rPr>
                <w:lang w:val="vi-VN"/>
              </w:rPr>
            </w:pPr>
            <w:r>
              <w:rPr>
                <w:lang w:val="vi-VN"/>
              </w:rPr>
              <w:t xml:space="preserve">- </w:t>
            </w:r>
            <w:r w:rsidRPr="00E1177D">
              <w:rPr>
                <w:lang w:val="vi-VN"/>
              </w:rPr>
              <w:t>price: double</w:t>
            </w:r>
          </w:p>
        </w:tc>
        <w:tc>
          <w:tcPr>
            <w:tcW w:w="4508" w:type="dxa"/>
            <w:tcBorders>
              <w:top w:val="nil"/>
              <w:bottom w:val="nil"/>
            </w:tcBorders>
          </w:tcPr>
          <w:p w14:paraId="46AC8965" w14:textId="0D0D8D1C" w:rsidR="00D15826" w:rsidRDefault="1BB73476" w:rsidP="00D15826">
            <w:pPr>
              <w:rPr>
                <w:lang w:val="vi-VN"/>
              </w:rPr>
            </w:pPr>
            <w:ins w:id="41" w:author="Người dùng Khách" w:date="2024-12-02T15:05:00Z">
              <w:r w:rsidRPr="1BB73476">
                <w:rPr>
                  <w:lang w:val="vi-VN"/>
                </w:rPr>
                <w:t>Giá sản phẩm</w:t>
              </w:r>
            </w:ins>
          </w:p>
        </w:tc>
      </w:tr>
      <w:tr w:rsidR="00D15826" w14:paraId="6F1991DF" w14:textId="77777777" w:rsidTr="00825B3C">
        <w:tc>
          <w:tcPr>
            <w:tcW w:w="4508" w:type="dxa"/>
            <w:tcBorders>
              <w:top w:val="nil"/>
              <w:bottom w:val="nil"/>
            </w:tcBorders>
          </w:tcPr>
          <w:p w14:paraId="33025C8D" w14:textId="16E4AC30" w:rsidR="00D15826" w:rsidRDefault="00D15826" w:rsidP="00D15826">
            <w:pPr>
              <w:rPr>
                <w:lang w:val="vi-VN"/>
              </w:rPr>
            </w:pPr>
            <w:r>
              <w:rPr>
                <w:lang w:val="vi-VN"/>
              </w:rPr>
              <w:t xml:space="preserve">- </w:t>
            </w:r>
            <w:r w:rsidRPr="00E1177D">
              <w:rPr>
                <w:lang w:val="vi-VN"/>
              </w:rPr>
              <w:t>quantity: int</w:t>
            </w:r>
          </w:p>
        </w:tc>
        <w:tc>
          <w:tcPr>
            <w:tcW w:w="4508" w:type="dxa"/>
            <w:tcBorders>
              <w:top w:val="nil"/>
              <w:bottom w:val="nil"/>
            </w:tcBorders>
          </w:tcPr>
          <w:p w14:paraId="7CA55E24" w14:textId="2B647BD0" w:rsidR="00D15826" w:rsidRDefault="1BB73476" w:rsidP="00D15826">
            <w:pPr>
              <w:rPr>
                <w:lang w:val="vi-VN"/>
              </w:rPr>
            </w:pPr>
            <w:ins w:id="42" w:author="Người dùng Khách" w:date="2024-12-02T15:05:00Z">
              <w:r w:rsidRPr="1BB73476">
                <w:rPr>
                  <w:lang w:val="vi-VN"/>
                </w:rPr>
                <w:t xml:space="preserve">Số lượng </w:t>
              </w:r>
            </w:ins>
          </w:p>
        </w:tc>
      </w:tr>
      <w:tr w:rsidR="00D15826" w:rsidRPr="00A70975" w14:paraId="335A0F9D" w14:textId="77777777" w:rsidTr="00825B3C">
        <w:tc>
          <w:tcPr>
            <w:tcW w:w="4508" w:type="dxa"/>
            <w:tcBorders>
              <w:top w:val="nil"/>
              <w:bottom w:val="nil"/>
            </w:tcBorders>
          </w:tcPr>
          <w:p w14:paraId="42FE0F86" w14:textId="13094E9F" w:rsidR="00D15826" w:rsidRDefault="00D15826" w:rsidP="00D15826">
            <w:pPr>
              <w:rPr>
                <w:lang w:val="vi-VN"/>
              </w:rPr>
            </w:pPr>
            <w:r>
              <w:rPr>
                <w:lang w:val="vi-VN"/>
              </w:rPr>
              <w:t xml:space="preserve">- </w:t>
            </w:r>
            <w:r w:rsidRPr="00E1177D">
              <w:rPr>
                <w:lang w:val="vi-VN"/>
              </w:rPr>
              <w:t>total: double</w:t>
            </w:r>
          </w:p>
        </w:tc>
        <w:tc>
          <w:tcPr>
            <w:tcW w:w="4508" w:type="dxa"/>
            <w:tcBorders>
              <w:top w:val="nil"/>
              <w:bottom w:val="nil"/>
            </w:tcBorders>
          </w:tcPr>
          <w:p w14:paraId="27A656BB" w14:textId="505C55EB" w:rsidR="00D15826" w:rsidRDefault="1BB73476" w:rsidP="00D15826">
            <w:pPr>
              <w:rPr>
                <w:lang w:val="vi-VN"/>
              </w:rPr>
            </w:pPr>
            <w:ins w:id="43" w:author="Người dùng Khách" w:date="2024-12-02T15:06:00Z">
              <w:r w:rsidRPr="1BB73476">
                <w:rPr>
                  <w:lang w:val="vi-VN"/>
                </w:rPr>
                <w:t>Giá của các sản phẩm</w:t>
              </w:r>
            </w:ins>
          </w:p>
        </w:tc>
      </w:tr>
      <w:tr w:rsidR="00D15826" w14:paraId="210D4A26" w14:textId="77777777" w:rsidTr="00825B3C">
        <w:tc>
          <w:tcPr>
            <w:tcW w:w="4508" w:type="dxa"/>
            <w:tcBorders>
              <w:top w:val="nil"/>
              <w:bottom w:val="nil"/>
            </w:tcBorders>
          </w:tcPr>
          <w:p w14:paraId="2115BF0C" w14:textId="2C132E46" w:rsidR="00D15826" w:rsidRDefault="00D15826" w:rsidP="00D15826">
            <w:pPr>
              <w:rPr>
                <w:lang w:val="vi-VN"/>
              </w:rPr>
            </w:pPr>
            <w:r>
              <w:rPr>
                <w:lang w:val="vi-VN"/>
              </w:rPr>
              <w:lastRenderedPageBreak/>
              <w:t xml:space="preserve">+ </w:t>
            </w:r>
            <w:r w:rsidRPr="0037537C">
              <w:rPr>
                <w:lang w:val="vi-VN"/>
              </w:rPr>
              <w:t>CartItemSQL (productId: String, name: String, price: double, quantity: int, total: double): void</w:t>
            </w:r>
          </w:p>
        </w:tc>
        <w:tc>
          <w:tcPr>
            <w:tcW w:w="4508" w:type="dxa"/>
            <w:tcBorders>
              <w:top w:val="nil"/>
              <w:bottom w:val="nil"/>
            </w:tcBorders>
          </w:tcPr>
          <w:p w14:paraId="7BF68B2A" w14:textId="3B5A4F66" w:rsidR="1BB73476" w:rsidRPr="1BB73476" w:rsidRDefault="1BB73476" w:rsidP="1BB73476">
            <w:pPr>
              <w:rPr>
                <w:lang w:val="vi-VN"/>
              </w:rPr>
            </w:pPr>
            <w:r w:rsidRPr="1BB73476">
              <w:rPr>
                <w:lang w:val="vi-VN"/>
              </w:rPr>
              <w:t>Khởi tạo</w:t>
            </w:r>
          </w:p>
        </w:tc>
      </w:tr>
      <w:tr w:rsidR="00D15826" w:rsidRPr="00A70975" w14:paraId="495CF364" w14:textId="77777777" w:rsidTr="00825B3C">
        <w:tc>
          <w:tcPr>
            <w:tcW w:w="4508" w:type="dxa"/>
            <w:tcBorders>
              <w:top w:val="nil"/>
              <w:bottom w:val="nil"/>
            </w:tcBorders>
          </w:tcPr>
          <w:p w14:paraId="15E2469C" w14:textId="4BC63DCF" w:rsidR="00D15826" w:rsidRPr="00AC79B5" w:rsidRDefault="00D15826" w:rsidP="00D15826">
            <w:pPr>
              <w:rPr>
                <w:lang w:val="vi-VN"/>
              </w:rPr>
            </w:pPr>
            <w:r>
              <w:rPr>
                <w:lang w:val="vi-VN"/>
              </w:rPr>
              <w:t xml:space="preserve">+ </w:t>
            </w:r>
            <w:r w:rsidRPr="0037537C">
              <w:rPr>
                <w:lang w:val="vi-VN"/>
              </w:rPr>
              <w:t>getter</w:t>
            </w:r>
          </w:p>
        </w:tc>
        <w:tc>
          <w:tcPr>
            <w:tcW w:w="4508" w:type="dxa"/>
            <w:tcBorders>
              <w:top w:val="nil"/>
              <w:bottom w:val="nil"/>
            </w:tcBorders>
          </w:tcPr>
          <w:p w14:paraId="7BA6794F" w14:textId="77777777" w:rsidR="1BB73476" w:rsidRPr="1BB73476" w:rsidRDefault="1BB73476" w:rsidP="1BB73476">
            <w:pPr>
              <w:rPr>
                <w:lang w:val="vi-VN"/>
              </w:rPr>
            </w:pPr>
            <w:r w:rsidRPr="1BB73476">
              <w:rPr>
                <w:lang w:val="vi-VN"/>
              </w:rPr>
              <w:t>Truy cập đến giá trị pravate</w:t>
            </w:r>
          </w:p>
        </w:tc>
      </w:tr>
      <w:tr w:rsidR="00D15826" w:rsidRPr="00A70975" w14:paraId="4BBA935C" w14:textId="77777777" w:rsidTr="00825B3C">
        <w:tc>
          <w:tcPr>
            <w:tcW w:w="4508" w:type="dxa"/>
            <w:tcBorders>
              <w:top w:val="nil"/>
            </w:tcBorders>
          </w:tcPr>
          <w:p w14:paraId="51669F33" w14:textId="46C31F47" w:rsidR="00D15826" w:rsidRDefault="00D15826" w:rsidP="00D15826">
            <w:pPr>
              <w:rPr>
                <w:lang w:val="vi-VN"/>
              </w:rPr>
            </w:pPr>
            <w:r>
              <w:rPr>
                <w:lang w:val="vi-VN"/>
              </w:rPr>
              <w:t xml:space="preserve">+ </w:t>
            </w:r>
            <w:r w:rsidRPr="0037537C">
              <w:rPr>
                <w:lang w:val="vi-VN"/>
              </w:rPr>
              <w:t>setter</w:t>
            </w:r>
          </w:p>
        </w:tc>
        <w:tc>
          <w:tcPr>
            <w:tcW w:w="4508" w:type="dxa"/>
            <w:tcBorders>
              <w:top w:val="nil"/>
            </w:tcBorders>
          </w:tcPr>
          <w:p w14:paraId="1D701779" w14:textId="77777777" w:rsidR="1BB73476" w:rsidRPr="1BB73476" w:rsidRDefault="1BB73476" w:rsidP="1BB73476">
            <w:pPr>
              <w:rPr>
                <w:lang w:val="vi-VN"/>
              </w:rPr>
            </w:pPr>
            <w:r w:rsidRPr="1BB73476">
              <w:rPr>
                <w:lang w:val="vi-VN"/>
              </w:rPr>
              <w:t>Cập nhật lại giá trị pravate</w:t>
            </w:r>
          </w:p>
        </w:tc>
      </w:tr>
    </w:tbl>
    <w:p w14:paraId="413E688D" w14:textId="77777777" w:rsidR="009E6D23" w:rsidRDefault="009E6D23" w:rsidP="0074635D">
      <w:pPr>
        <w:rPr>
          <w:lang w:val="vi-VN"/>
        </w:rPr>
      </w:pPr>
    </w:p>
    <w:tbl>
      <w:tblPr>
        <w:tblStyle w:val="TableGrid"/>
        <w:tblW w:w="0" w:type="auto"/>
        <w:tblLook w:val="04A0" w:firstRow="1" w:lastRow="0" w:firstColumn="1" w:lastColumn="0" w:noHBand="0" w:noVBand="1"/>
      </w:tblPr>
      <w:tblGrid>
        <w:gridCol w:w="4508"/>
        <w:gridCol w:w="4508"/>
      </w:tblGrid>
      <w:tr w:rsidR="00371E7F" w14:paraId="4DA2121C" w14:textId="77777777" w:rsidTr="00840EB5">
        <w:tc>
          <w:tcPr>
            <w:tcW w:w="9016" w:type="dxa"/>
            <w:gridSpan w:val="2"/>
            <w:vAlign w:val="center"/>
          </w:tcPr>
          <w:p w14:paraId="2F78F029" w14:textId="62DB126E" w:rsidR="00371E7F" w:rsidRDefault="00371E7F" w:rsidP="00840EB5">
            <w:pPr>
              <w:jc w:val="center"/>
              <w:rPr>
                <w:lang w:val="vi-VN"/>
              </w:rPr>
            </w:pPr>
            <w:r>
              <w:rPr>
                <w:lang w:val="vi-VN"/>
              </w:rPr>
              <w:t>CartDAO</w:t>
            </w:r>
          </w:p>
        </w:tc>
      </w:tr>
      <w:tr w:rsidR="00564146" w14:paraId="77EF57D0" w14:textId="77777777" w:rsidTr="00825B3C">
        <w:tc>
          <w:tcPr>
            <w:tcW w:w="4508" w:type="dxa"/>
            <w:tcBorders>
              <w:bottom w:val="nil"/>
            </w:tcBorders>
          </w:tcPr>
          <w:p w14:paraId="5D9DA55F" w14:textId="28DF8842" w:rsidR="00564146" w:rsidRDefault="00564146" w:rsidP="00564146">
            <w:r w:rsidRPr="00147D47">
              <w:t xml:space="preserve">+ </w:t>
            </w:r>
            <w:proofErr w:type="spellStart"/>
            <w:proofErr w:type="gramStart"/>
            <w:r w:rsidRPr="00147D47">
              <w:t>CartDAO</w:t>
            </w:r>
            <w:proofErr w:type="spellEnd"/>
            <w:r w:rsidRPr="00147D47">
              <w:t>(</w:t>
            </w:r>
            <w:proofErr w:type="gramEnd"/>
            <w:r w:rsidRPr="00147D47">
              <w:t>): void</w:t>
            </w:r>
          </w:p>
        </w:tc>
        <w:tc>
          <w:tcPr>
            <w:tcW w:w="4508" w:type="dxa"/>
            <w:tcBorders>
              <w:bottom w:val="nil"/>
            </w:tcBorders>
          </w:tcPr>
          <w:p w14:paraId="03DE0841" w14:textId="00D043C8" w:rsidR="00564146" w:rsidRDefault="1BB73476" w:rsidP="00564146">
            <w:pPr>
              <w:rPr>
                <w:lang w:val="vi-VN"/>
              </w:rPr>
            </w:pPr>
            <w:ins w:id="44" w:author="Người dùng Khách" w:date="2024-12-02T15:06:00Z">
              <w:r w:rsidRPr="1BB73476">
                <w:rPr>
                  <w:lang w:val="vi-VN"/>
                </w:rPr>
                <w:t>Khởi tạo</w:t>
              </w:r>
            </w:ins>
          </w:p>
        </w:tc>
      </w:tr>
      <w:tr w:rsidR="00564146" w14:paraId="755A7D78" w14:textId="77777777" w:rsidTr="00825B3C">
        <w:tc>
          <w:tcPr>
            <w:tcW w:w="4508" w:type="dxa"/>
            <w:tcBorders>
              <w:top w:val="nil"/>
              <w:bottom w:val="nil"/>
            </w:tcBorders>
          </w:tcPr>
          <w:p w14:paraId="3408BB3A" w14:textId="659260B2" w:rsidR="00564146" w:rsidRDefault="00564146" w:rsidP="00564146">
            <w:r w:rsidRPr="00147D47">
              <w:t xml:space="preserve">+ </w:t>
            </w:r>
            <w:proofErr w:type="spellStart"/>
            <w:proofErr w:type="gramStart"/>
            <w:r w:rsidRPr="00147D47">
              <w:t>addCart</w:t>
            </w:r>
            <w:proofErr w:type="spellEnd"/>
            <w:r w:rsidRPr="00147D47">
              <w:t>(</w:t>
            </w:r>
            <w:proofErr w:type="gramEnd"/>
            <w:r w:rsidRPr="00147D47">
              <w:t xml:space="preserve">Cart cart): </w:t>
            </w:r>
            <w:proofErr w:type="spellStart"/>
            <w:r w:rsidRPr="00147D47">
              <w:t>boolean</w:t>
            </w:r>
            <w:proofErr w:type="spellEnd"/>
          </w:p>
        </w:tc>
        <w:tc>
          <w:tcPr>
            <w:tcW w:w="4508" w:type="dxa"/>
            <w:tcBorders>
              <w:top w:val="nil"/>
              <w:bottom w:val="nil"/>
            </w:tcBorders>
          </w:tcPr>
          <w:p w14:paraId="4E0372DE" w14:textId="4CED20E2" w:rsidR="00564146" w:rsidRDefault="4021C789" w:rsidP="00564146">
            <w:pPr>
              <w:rPr>
                <w:lang w:val="vi-VN"/>
              </w:rPr>
            </w:pPr>
            <w:ins w:id="45" w:author="Người dùng Khách" w:date="2024-12-02T15:06:00Z">
              <w:r w:rsidRPr="4021C789">
                <w:rPr>
                  <w:lang w:val="vi-VN"/>
                </w:rPr>
                <w:t>Tạo giỏ hàng</w:t>
              </w:r>
            </w:ins>
          </w:p>
        </w:tc>
      </w:tr>
      <w:tr w:rsidR="00564146" w14:paraId="51CB601B" w14:textId="77777777" w:rsidTr="00825B3C">
        <w:tc>
          <w:tcPr>
            <w:tcW w:w="4508" w:type="dxa"/>
            <w:tcBorders>
              <w:top w:val="nil"/>
              <w:bottom w:val="nil"/>
            </w:tcBorders>
          </w:tcPr>
          <w:p w14:paraId="2B8C6818" w14:textId="4ABC6B8A" w:rsidR="00564146" w:rsidRDefault="00564146" w:rsidP="00564146">
            <w:r w:rsidRPr="00147D47">
              <w:t xml:space="preserve">+ </w:t>
            </w:r>
            <w:proofErr w:type="spellStart"/>
            <w:proofErr w:type="gramStart"/>
            <w:r w:rsidRPr="00147D47">
              <w:t>getCartByUserId</w:t>
            </w:r>
            <w:proofErr w:type="spellEnd"/>
            <w:r w:rsidRPr="00147D47">
              <w:t>(</w:t>
            </w:r>
            <w:proofErr w:type="gramEnd"/>
            <w:r w:rsidRPr="00147D47">
              <w:t xml:space="preserve">String </w:t>
            </w:r>
            <w:proofErr w:type="spellStart"/>
            <w:r w:rsidRPr="00147D47">
              <w:t>userId</w:t>
            </w:r>
            <w:proofErr w:type="spellEnd"/>
            <w:r w:rsidRPr="00147D47">
              <w:t>): Cart</w:t>
            </w:r>
          </w:p>
        </w:tc>
        <w:tc>
          <w:tcPr>
            <w:tcW w:w="4508" w:type="dxa"/>
            <w:tcBorders>
              <w:top w:val="nil"/>
              <w:bottom w:val="nil"/>
            </w:tcBorders>
          </w:tcPr>
          <w:p w14:paraId="4482322A" w14:textId="0FB85D3B" w:rsidR="00564146" w:rsidRDefault="7F4A4784" w:rsidP="00564146">
            <w:pPr>
              <w:rPr>
                <w:lang w:val="vi-VN"/>
              </w:rPr>
            </w:pPr>
            <w:ins w:id="46" w:author="Người dùng Khách" w:date="2024-12-02T15:07:00Z">
              <w:r w:rsidRPr="7F4A4784">
                <w:rPr>
                  <w:lang w:val="vi-VN"/>
                </w:rPr>
                <w:t>Tìm giỏ hàng</w:t>
              </w:r>
            </w:ins>
          </w:p>
        </w:tc>
      </w:tr>
      <w:tr w:rsidR="00564146" w14:paraId="0F376D1F" w14:textId="77777777" w:rsidTr="00825B3C">
        <w:tc>
          <w:tcPr>
            <w:tcW w:w="4508" w:type="dxa"/>
            <w:tcBorders>
              <w:top w:val="nil"/>
              <w:bottom w:val="nil"/>
            </w:tcBorders>
          </w:tcPr>
          <w:p w14:paraId="0232C667" w14:textId="0DFA5466" w:rsidR="00564146" w:rsidRDefault="00564146" w:rsidP="00564146">
            <w:r w:rsidRPr="00147D47">
              <w:t xml:space="preserve">+ </w:t>
            </w:r>
            <w:proofErr w:type="spellStart"/>
            <w:proofErr w:type="gramStart"/>
            <w:r w:rsidRPr="00147D47">
              <w:t>calculateTotalPrice</w:t>
            </w:r>
            <w:proofErr w:type="spellEnd"/>
            <w:r w:rsidRPr="00147D47">
              <w:t>(</w:t>
            </w:r>
            <w:proofErr w:type="gramEnd"/>
            <w:r w:rsidRPr="00147D47">
              <w:t xml:space="preserve">String </w:t>
            </w:r>
            <w:proofErr w:type="spellStart"/>
            <w:r w:rsidRPr="00147D47">
              <w:t>cartId</w:t>
            </w:r>
            <w:proofErr w:type="spellEnd"/>
            <w:r w:rsidRPr="00147D47">
              <w:t>): double</w:t>
            </w:r>
          </w:p>
        </w:tc>
        <w:tc>
          <w:tcPr>
            <w:tcW w:w="4508" w:type="dxa"/>
            <w:tcBorders>
              <w:top w:val="nil"/>
              <w:bottom w:val="nil"/>
            </w:tcBorders>
          </w:tcPr>
          <w:p w14:paraId="70F201AE" w14:textId="2BD97A64" w:rsidR="00564146" w:rsidRDefault="7F4A4784" w:rsidP="00564146">
            <w:pPr>
              <w:rPr>
                <w:lang w:val="vi-VN"/>
              </w:rPr>
            </w:pPr>
            <w:ins w:id="47" w:author="Người dùng Khách" w:date="2024-12-02T15:08:00Z">
              <w:r w:rsidRPr="7F4A4784">
                <w:rPr>
                  <w:lang w:val="vi-VN"/>
                </w:rPr>
                <w:t>Tính tổng giá trị giỏ hàng từ bảng CartItems và Product</w:t>
              </w:r>
            </w:ins>
          </w:p>
        </w:tc>
      </w:tr>
      <w:tr w:rsidR="00564146" w14:paraId="3EC6712F" w14:textId="77777777" w:rsidTr="00825B3C">
        <w:tc>
          <w:tcPr>
            <w:tcW w:w="4508" w:type="dxa"/>
            <w:tcBorders>
              <w:top w:val="nil"/>
              <w:bottom w:val="nil"/>
            </w:tcBorders>
          </w:tcPr>
          <w:p w14:paraId="5C6200DF" w14:textId="14546FC6" w:rsidR="00564146" w:rsidRDefault="00564146" w:rsidP="00564146">
            <w:r w:rsidRPr="00147D47">
              <w:t xml:space="preserve">+ </w:t>
            </w:r>
            <w:proofErr w:type="spellStart"/>
            <w:proofErr w:type="gramStart"/>
            <w:r w:rsidRPr="00147D47">
              <w:t>updateTotalPrice</w:t>
            </w:r>
            <w:proofErr w:type="spellEnd"/>
            <w:r w:rsidRPr="00147D47">
              <w:t>(</w:t>
            </w:r>
            <w:proofErr w:type="gramEnd"/>
            <w:r w:rsidRPr="00147D47">
              <w:t xml:space="preserve">String </w:t>
            </w:r>
            <w:proofErr w:type="spellStart"/>
            <w:r w:rsidRPr="00147D47">
              <w:t>cartId</w:t>
            </w:r>
            <w:proofErr w:type="spellEnd"/>
            <w:r w:rsidRPr="00147D47">
              <w:t xml:space="preserve">, double </w:t>
            </w:r>
            <w:proofErr w:type="spellStart"/>
            <w:r w:rsidRPr="00147D47">
              <w:t>totalPrice</w:t>
            </w:r>
            <w:proofErr w:type="spellEnd"/>
            <w:r w:rsidRPr="00147D47">
              <w:t xml:space="preserve">): </w:t>
            </w:r>
            <w:proofErr w:type="spellStart"/>
            <w:r w:rsidRPr="00147D47">
              <w:t>boolean</w:t>
            </w:r>
            <w:proofErr w:type="spellEnd"/>
          </w:p>
        </w:tc>
        <w:tc>
          <w:tcPr>
            <w:tcW w:w="4508" w:type="dxa"/>
            <w:tcBorders>
              <w:top w:val="nil"/>
              <w:bottom w:val="nil"/>
            </w:tcBorders>
          </w:tcPr>
          <w:p w14:paraId="36C85736" w14:textId="7345AA7C" w:rsidR="00564146" w:rsidRDefault="7F4A4784" w:rsidP="00564146">
            <w:pPr>
              <w:rPr>
                <w:lang w:val="vi-VN"/>
              </w:rPr>
            </w:pPr>
            <w:ins w:id="48" w:author="Người dùng Khách" w:date="2024-12-02T15:08:00Z">
              <w:r w:rsidRPr="7F4A4784">
                <w:rPr>
                  <w:lang w:val="vi-VN"/>
                </w:rPr>
                <w:t>Cập nhật tổng giá trị giỏ hàng sau khi tính toán</w:t>
              </w:r>
            </w:ins>
          </w:p>
        </w:tc>
      </w:tr>
      <w:tr w:rsidR="00564146" w14:paraId="3DB65814" w14:textId="77777777" w:rsidTr="00825B3C">
        <w:tc>
          <w:tcPr>
            <w:tcW w:w="4508" w:type="dxa"/>
            <w:tcBorders>
              <w:top w:val="nil"/>
              <w:bottom w:val="nil"/>
            </w:tcBorders>
          </w:tcPr>
          <w:p w14:paraId="5DF0E540" w14:textId="64A7859C" w:rsidR="00564146" w:rsidRDefault="00564146" w:rsidP="00564146">
            <w:r w:rsidRPr="00147D47">
              <w:t xml:space="preserve">+ </w:t>
            </w:r>
            <w:proofErr w:type="spellStart"/>
            <w:proofErr w:type="gramStart"/>
            <w:r w:rsidRPr="00147D47">
              <w:t>addProductToCart</w:t>
            </w:r>
            <w:proofErr w:type="spellEnd"/>
            <w:r w:rsidRPr="00147D47">
              <w:t>(</w:t>
            </w:r>
            <w:proofErr w:type="gramEnd"/>
            <w:r w:rsidRPr="00147D47">
              <w:t xml:space="preserve">String </w:t>
            </w:r>
            <w:proofErr w:type="spellStart"/>
            <w:r w:rsidRPr="00147D47">
              <w:t>cartId</w:t>
            </w:r>
            <w:proofErr w:type="spellEnd"/>
            <w:r w:rsidRPr="00147D47">
              <w:t xml:space="preserve">, String </w:t>
            </w:r>
            <w:proofErr w:type="spellStart"/>
            <w:r w:rsidRPr="00147D47">
              <w:t>productId</w:t>
            </w:r>
            <w:proofErr w:type="spellEnd"/>
            <w:r w:rsidRPr="00147D47">
              <w:t xml:space="preserve">, int quantity): </w:t>
            </w:r>
            <w:proofErr w:type="spellStart"/>
            <w:r w:rsidRPr="00147D47">
              <w:t>boolean</w:t>
            </w:r>
            <w:proofErr w:type="spellEnd"/>
          </w:p>
        </w:tc>
        <w:tc>
          <w:tcPr>
            <w:tcW w:w="4508" w:type="dxa"/>
            <w:tcBorders>
              <w:top w:val="nil"/>
              <w:bottom w:val="nil"/>
            </w:tcBorders>
          </w:tcPr>
          <w:p w14:paraId="7D97A588" w14:textId="7B6F132D" w:rsidR="00564146" w:rsidRDefault="7F4A4784" w:rsidP="00564146">
            <w:pPr>
              <w:rPr>
                <w:lang w:val="vi-VN"/>
              </w:rPr>
            </w:pPr>
            <w:ins w:id="49" w:author="Người dùng Khách" w:date="2024-12-02T15:08:00Z">
              <w:r w:rsidRPr="7F4A4784">
                <w:rPr>
                  <w:lang w:val="vi-VN"/>
                </w:rPr>
                <w:t>Thêm sản phẩm vào giỏ hàng</w:t>
              </w:r>
            </w:ins>
          </w:p>
        </w:tc>
      </w:tr>
      <w:tr w:rsidR="00564146" w14:paraId="529D9773" w14:textId="77777777" w:rsidTr="00825B3C">
        <w:tc>
          <w:tcPr>
            <w:tcW w:w="4508" w:type="dxa"/>
            <w:tcBorders>
              <w:top w:val="nil"/>
              <w:bottom w:val="nil"/>
            </w:tcBorders>
          </w:tcPr>
          <w:p w14:paraId="175DD2E8" w14:textId="4AE82C5E" w:rsidR="00564146" w:rsidRPr="00AC79B5" w:rsidRDefault="00564146" w:rsidP="00564146">
            <w:r w:rsidRPr="00147D47">
              <w:t xml:space="preserve">+ </w:t>
            </w:r>
            <w:proofErr w:type="spellStart"/>
            <w:proofErr w:type="gramStart"/>
            <w:r w:rsidRPr="00147D47">
              <w:t>isProductInCart</w:t>
            </w:r>
            <w:proofErr w:type="spellEnd"/>
            <w:r w:rsidRPr="00147D47">
              <w:t>(</w:t>
            </w:r>
            <w:proofErr w:type="gramEnd"/>
            <w:r w:rsidRPr="00147D47">
              <w:t xml:space="preserve">String </w:t>
            </w:r>
            <w:proofErr w:type="spellStart"/>
            <w:r w:rsidRPr="00147D47">
              <w:t>cartId</w:t>
            </w:r>
            <w:proofErr w:type="spellEnd"/>
            <w:r w:rsidRPr="00147D47">
              <w:t xml:space="preserve">, String </w:t>
            </w:r>
            <w:proofErr w:type="spellStart"/>
            <w:r w:rsidRPr="00147D47">
              <w:t>productId</w:t>
            </w:r>
            <w:proofErr w:type="spellEnd"/>
            <w:r w:rsidRPr="00147D47">
              <w:t xml:space="preserve">): </w:t>
            </w:r>
            <w:proofErr w:type="spellStart"/>
            <w:r w:rsidRPr="00147D47">
              <w:t>boolean</w:t>
            </w:r>
            <w:proofErr w:type="spellEnd"/>
          </w:p>
        </w:tc>
        <w:tc>
          <w:tcPr>
            <w:tcW w:w="4508" w:type="dxa"/>
            <w:tcBorders>
              <w:top w:val="nil"/>
              <w:bottom w:val="nil"/>
            </w:tcBorders>
          </w:tcPr>
          <w:p w14:paraId="0570C761" w14:textId="3966F47B" w:rsidR="00564146" w:rsidRDefault="7F4A4784" w:rsidP="00564146">
            <w:pPr>
              <w:rPr>
                <w:lang w:val="vi-VN"/>
              </w:rPr>
            </w:pPr>
            <w:ins w:id="50" w:author="Người dùng Khách" w:date="2024-12-02T15:08:00Z">
              <w:r w:rsidRPr="7F4A4784">
                <w:rPr>
                  <w:lang w:val="vi-VN"/>
                </w:rPr>
                <w:t>Kiểm tra xem sản phẩm đã tồn tại trong giỏ hàng chưa</w:t>
              </w:r>
            </w:ins>
          </w:p>
        </w:tc>
      </w:tr>
      <w:tr w:rsidR="00564146" w14:paraId="29B6A4C2" w14:textId="77777777" w:rsidTr="00825B3C">
        <w:tc>
          <w:tcPr>
            <w:tcW w:w="4508" w:type="dxa"/>
            <w:tcBorders>
              <w:top w:val="nil"/>
              <w:bottom w:val="nil"/>
            </w:tcBorders>
          </w:tcPr>
          <w:p w14:paraId="02C7EDFF" w14:textId="03301893" w:rsidR="00564146" w:rsidRDefault="00564146" w:rsidP="00564146">
            <w:r w:rsidRPr="00147D47">
              <w:t xml:space="preserve">+ </w:t>
            </w:r>
            <w:proofErr w:type="spellStart"/>
            <w:proofErr w:type="gramStart"/>
            <w:r w:rsidRPr="00147D47">
              <w:t>updateProductQuantity</w:t>
            </w:r>
            <w:proofErr w:type="spellEnd"/>
            <w:r w:rsidRPr="00147D47">
              <w:t>(</w:t>
            </w:r>
            <w:proofErr w:type="gramEnd"/>
            <w:r w:rsidRPr="00147D47">
              <w:t xml:space="preserve">String </w:t>
            </w:r>
            <w:proofErr w:type="spellStart"/>
            <w:r w:rsidRPr="00147D47">
              <w:t>userId</w:t>
            </w:r>
            <w:proofErr w:type="spellEnd"/>
            <w:r w:rsidRPr="00147D47">
              <w:t xml:space="preserve">, String </w:t>
            </w:r>
            <w:proofErr w:type="spellStart"/>
            <w:r w:rsidRPr="00147D47">
              <w:t>productId</w:t>
            </w:r>
            <w:proofErr w:type="spellEnd"/>
            <w:r w:rsidRPr="00147D47">
              <w:t xml:space="preserve">, int quantity): </w:t>
            </w:r>
            <w:proofErr w:type="spellStart"/>
            <w:r w:rsidRPr="00147D47">
              <w:t>boolean</w:t>
            </w:r>
            <w:proofErr w:type="spellEnd"/>
          </w:p>
        </w:tc>
        <w:tc>
          <w:tcPr>
            <w:tcW w:w="4508" w:type="dxa"/>
            <w:tcBorders>
              <w:top w:val="nil"/>
              <w:bottom w:val="nil"/>
            </w:tcBorders>
          </w:tcPr>
          <w:p w14:paraId="4B021399" w14:textId="249C3D7C" w:rsidR="00564146" w:rsidRDefault="7F4A4784" w:rsidP="00564146">
            <w:pPr>
              <w:rPr>
                <w:lang w:val="vi-VN"/>
              </w:rPr>
            </w:pPr>
            <w:ins w:id="51" w:author="Người dùng Khách" w:date="2024-12-02T15:08:00Z">
              <w:r w:rsidRPr="7F4A4784">
                <w:rPr>
                  <w:lang w:val="vi-VN"/>
                </w:rPr>
                <w:t>Cập nhật số lượng sản phẩm trong giỏ hàng</w:t>
              </w:r>
            </w:ins>
          </w:p>
        </w:tc>
      </w:tr>
      <w:tr w:rsidR="00336756" w14:paraId="4B041CB8" w14:textId="77777777" w:rsidTr="00825B3C">
        <w:tc>
          <w:tcPr>
            <w:tcW w:w="4508" w:type="dxa"/>
            <w:tcBorders>
              <w:top w:val="nil"/>
              <w:bottom w:val="nil"/>
            </w:tcBorders>
          </w:tcPr>
          <w:p w14:paraId="52B0A343" w14:textId="44AF29E0" w:rsidR="00336756" w:rsidRPr="00147D47" w:rsidRDefault="00336756" w:rsidP="00336756">
            <w:r w:rsidRPr="008027A0">
              <w:t xml:space="preserve">+ </w:t>
            </w:r>
            <w:proofErr w:type="spellStart"/>
            <w:proofErr w:type="gramStart"/>
            <w:r w:rsidRPr="008027A0">
              <w:t>getProductQuantityInCart</w:t>
            </w:r>
            <w:proofErr w:type="spellEnd"/>
            <w:r w:rsidRPr="008027A0">
              <w:t>(</w:t>
            </w:r>
            <w:proofErr w:type="gramEnd"/>
            <w:r w:rsidRPr="008027A0">
              <w:t xml:space="preserve">String </w:t>
            </w:r>
            <w:proofErr w:type="spellStart"/>
            <w:r w:rsidRPr="008027A0">
              <w:t>cartId</w:t>
            </w:r>
            <w:proofErr w:type="spellEnd"/>
            <w:r w:rsidRPr="008027A0">
              <w:t xml:space="preserve">, String </w:t>
            </w:r>
            <w:proofErr w:type="spellStart"/>
            <w:r w:rsidRPr="008027A0">
              <w:t>productId</w:t>
            </w:r>
            <w:proofErr w:type="spellEnd"/>
            <w:r w:rsidRPr="008027A0">
              <w:t>): int</w:t>
            </w:r>
          </w:p>
        </w:tc>
        <w:tc>
          <w:tcPr>
            <w:tcW w:w="4508" w:type="dxa"/>
            <w:tcBorders>
              <w:top w:val="nil"/>
              <w:bottom w:val="nil"/>
            </w:tcBorders>
          </w:tcPr>
          <w:p w14:paraId="5D742033" w14:textId="5D519205" w:rsidR="00336756" w:rsidRDefault="7F4A4784" w:rsidP="00336756">
            <w:pPr>
              <w:rPr>
                <w:lang w:val="vi-VN"/>
              </w:rPr>
            </w:pPr>
            <w:ins w:id="52" w:author="Người dùng Khách" w:date="2024-12-02T15:08:00Z">
              <w:r w:rsidRPr="7F4A4784">
                <w:rPr>
                  <w:lang w:val="vi-VN"/>
                </w:rPr>
                <w:t>Đếm số lượng của sản phẩm x trong giỏ hàng</w:t>
              </w:r>
            </w:ins>
          </w:p>
        </w:tc>
      </w:tr>
      <w:tr w:rsidR="00336756" w14:paraId="4EB327D9" w14:textId="77777777" w:rsidTr="00825B3C">
        <w:tc>
          <w:tcPr>
            <w:tcW w:w="4508" w:type="dxa"/>
            <w:tcBorders>
              <w:top w:val="nil"/>
              <w:bottom w:val="nil"/>
            </w:tcBorders>
          </w:tcPr>
          <w:p w14:paraId="6217657D" w14:textId="0EE64221" w:rsidR="00336756" w:rsidRPr="00147D47" w:rsidRDefault="00336756" w:rsidP="00336756">
            <w:r w:rsidRPr="008027A0">
              <w:t xml:space="preserve">+ </w:t>
            </w:r>
            <w:proofErr w:type="spellStart"/>
            <w:proofErr w:type="gramStart"/>
            <w:r w:rsidRPr="008027A0">
              <w:t>deleteProductCart</w:t>
            </w:r>
            <w:proofErr w:type="spellEnd"/>
            <w:r w:rsidRPr="008027A0">
              <w:t>(</w:t>
            </w:r>
            <w:proofErr w:type="gramEnd"/>
            <w:r w:rsidRPr="008027A0">
              <w:t xml:space="preserve">String </w:t>
            </w:r>
            <w:proofErr w:type="spellStart"/>
            <w:r w:rsidRPr="008027A0">
              <w:t>userId</w:t>
            </w:r>
            <w:proofErr w:type="spellEnd"/>
            <w:r w:rsidRPr="008027A0">
              <w:t xml:space="preserve">, String </w:t>
            </w:r>
            <w:proofErr w:type="spellStart"/>
            <w:r w:rsidRPr="008027A0">
              <w:t>productId</w:t>
            </w:r>
            <w:proofErr w:type="spellEnd"/>
            <w:r w:rsidRPr="008027A0">
              <w:t xml:space="preserve">): </w:t>
            </w:r>
            <w:proofErr w:type="spellStart"/>
            <w:r w:rsidRPr="008027A0">
              <w:t>boolean</w:t>
            </w:r>
            <w:proofErr w:type="spellEnd"/>
          </w:p>
        </w:tc>
        <w:tc>
          <w:tcPr>
            <w:tcW w:w="4508" w:type="dxa"/>
            <w:tcBorders>
              <w:top w:val="nil"/>
              <w:bottom w:val="nil"/>
            </w:tcBorders>
          </w:tcPr>
          <w:p w14:paraId="369D6186" w14:textId="1D884982" w:rsidR="00336756" w:rsidRDefault="7F4A4784" w:rsidP="00336756">
            <w:pPr>
              <w:rPr>
                <w:lang w:val="vi-VN"/>
              </w:rPr>
            </w:pPr>
            <w:ins w:id="53" w:author="Người dùng Khách" w:date="2024-12-02T15:09:00Z">
              <w:r w:rsidRPr="7F4A4784">
                <w:rPr>
                  <w:lang w:val="vi-VN"/>
                </w:rPr>
                <w:t>Xoá sản phẩm khỏi giỏ hàng</w:t>
              </w:r>
            </w:ins>
          </w:p>
        </w:tc>
      </w:tr>
      <w:tr w:rsidR="00336756" w14:paraId="14C11E12" w14:textId="77777777" w:rsidTr="00825B3C">
        <w:tc>
          <w:tcPr>
            <w:tcW w:w="4508" w:type="dxa"/>
            <w:tcBorders>
              <w:top w:val="nil"/>
              <w:bottom w:val="nil"/>
            </w:tcBorders>
          </w:tcPr>
          <w:p w14:paraId="0E0647E5" w14:textId="3283B7F7" w:rsidR="00336756" w:rsidRPr="00147D47" w:rsidRDefault="00336756" w:rsidP="00336756">
            <w:r w:rsidRPr="008027A0">
              <w:t xml:space="preserve">+ </w:t>
            </w:r>
            <w:proofErr w:type="spellStart"/>
            <w:proofErr w:type="gramStart"/>
            <w:r w:rsidRPr="008027A0">
              <w:t>clearCart</w:t>
            </w:r>
            <w:proofErr w:type="spellEnd"/>
            <w:r w:rsidRPr="008027A0">
              <w:t>(</w:t>
            </w:r>
            <w:proofErr w:type="gramEnd"/>
            <w:r w:rsidRPr="008027A0">
              <w:t xml:space="preserve">String </w:t>
            </w:r>
            <w:proofErr w:type="spellStart"/>
            <w:r w:rsidRPr="008027A0">
              <w:t>userId</w:t>
            </w:r>
            <w:proofErr w:type="spellEnd"/>
            <w:r w:rsidRPr="008027A0">
              <w:t xml:space="preserve">): </w:t>
            </w:r>
            <w:proofErr w:type="spellStart"/>
            <w:r w:rsidRPr="008027A0">
              <w:t>boolean</w:t>
            </w:r>
            <w:proofErr w:type="spellEnd"/>
          </w:p>
        </w:tc>
        <w:tc>
          <w:tcPr>
            <w:tcW w:w="4508" w:type="dxa"/>
            <w:tcBorders>
              <w:top w:val="nil"/>
              <w:bottom w:val="nil"/>
            </w:tcBorders>
          </w:tcPr>
          <w:p w14:paraId="2200D391" w14:textId="1CBD647E" w:rsidR="00336756" w:rsidRDefault="7F4A4784" w:rsidP="00336756">
            <w:pPr>
              <w:rPr>
                <w:lang w:val="vi-VN"/>
              </w:rPr>
            </w:pPr>
            <w:ins w:id="54" w:author="Người dùng Khách" w:date="2024-12-02T15:09:00Z">
              <w:r w:rsidRPr="7F4A4784">
                <w:rPr>
                  <w:lang w:val="vi-VN"/>
                </w:rPr>
                <w:t>Xoá toàn bộ sản phẩm khỏi giỏ hàng</w:t>
              </w:r>
            </w:ins>
          </w:p>
        </w:tc>
      </w:tr>
      <w:tr w:rsidR="00336756" w14:paraId="2C405382" w14:textId="77777777" w:rsidTr="00825B3C">
        <w:tc>
          <w:tcPr>
            <w:tcW w:w="4508" w:type="dxa"/>
            <w:tcBorders>
              <w:top w:val="nil"/>
            </w:tcBorders>
          </w:tcPr>
          <w:p w14:paraId="7CBC4A1D" w14:textId="02355F9E" w:rsidR="00336756" w:rsidRPr="00147D47" w:rsidRDefault="00336756" w:rsidP="00336756">
            <w:r w:rsidRPr="008027A0">
              <w:t xml:space="preserve">+ </w:t>
            </w:r>
            <w:proofErr w:type="spellStart"/>
            <w:proofErr w:type="gramStart"/>
            <w:r w:rsidRPr="008027A0">
              <w:t>readCartTableData</w:t>
            </w:r>
            <w:proofErr w:type="spellEnd"/>
            <w:r w:rsidRPr="008027A0">
              <w:t>(</w:t>
            </w:r>
            <w:proofErr w:type="gramEnd"/>
            <w:r w:rsidRPr="008027A0">
              <w:t xml:space="preserve">String </w:t>
            </w:r>
            <w:proofErr w:type="spellStart"/>
            <w:r w:rsidRPr="008027A0">
              <w:t>cartId</w:t>
            </w:r>
            <w:proofErr w:type="spellEnd"/>
            <w:r w:rsidRPr="008027A0">
              <w:t>): String[][]</w:t>
            </w:r>
          </w:p>
        </w:tc>
        <w:tc>
          <w:tcPr>
            <w:tcW w:w="4508" w:type="dxa"/>
            <w:tcBorders>
              <w:top w:val="nil"/>
            </w:tcBorders>
          </w:tcPr>
          <w:p w14:paraId="5E743C76" w14:textId="7B5C4E19" w:rsidR="00336756" w:rsidRDefault="7F4A4784" w:rsidP="00336756">
            <w:pPr>
              <w:rPr>
                <w:lang w:val="vi-VN"/>
              </w:rPr>
            </w:pPr>
            <w:ins w:id="55" w:author="Người dùng Khách" w:date="2024-12-02T15:09:00Z">
              <w:r w:rsidRPr="7F4A4784">
                <w:rPr>
                  <w:lang w:val="vi-VN"/>
                </w:rPr>
                <w:t xml:space="preserve">Đọc giỏ hàng  </w:t>
              </w:r>
            </w:ins>
          </w:p>
        </w:tc>
      </w:tr>
    </w:tbl>
    <w:p w14:paraId="6606B344" w14:textId="77777777" w:rsidR="009E6D23" w:rsidRDefault="009E6D23" w:rsidP="0074635D">
      <w:pPr>
        <w:rPr>
          <w:lang w:val="vi-VN"/>
        </w:rPr>
      </w:pPr>
    </w:p>
    <w:tbl>
      <w:tblPr>
        <w:tblStyle w:val="TableGrid"/>
        <w:tblW w:w="0" w:type="auto"/>
        <w:tblLook w:val="04A0" w:firstRow="1" w:lastRow="0" w:firstColumn="1" w:lastColumn="0" w:noHBand="0" w:noVBand="1"/>
      </w:tblPr>
      <w:tblGrid>
        <w:gridCol w:w="4508"/>
        <w:gridCol w:w="4508"/>
      </w:tblGrid>
      <w:tr w:rsidR="00336756" w14:paraId="315BC57B" w14:textId="77777777" w:rsidTr="00840EB5">
        <w:tc>
          <w:tcPr>
            <w:tcW w:w="9016" w:type="dxa"/>
            <w:gridSpan w:val="2"/>
            <w:vAlign w:val="center"/>
          </w:tcPr>
          <w:p w14:paraId="686CCF5B" w14:textId="4C4097B6" w:rsidR="00336756" w:rsidRDefault="0019375D" w:rsidP="00840EB5">
            <w:pPr>
              <w:jc w:val="center"/>
              <w:rPr>
                <w:lang w:val="vi-VN"/>
              </w:rPr>
            </w:pPr>
            <w:r>
              <w:rPr>
                <w:lang w:val="vi-VN"/>
              </w:rPr>
              <w:t>Account</w:t>
            </w:r>
          </w:p>
        </w:tc>
      </w:tr>
      <w:tr w:rsidR="00CD0664" w14:paraId="4EE4DEC3" w14:textId="77777777" w:rsidTr="00825B3C">
        <w:tc>
          <w:tcPr>
            <w:tcW w:w="4508" w:type="dxa"/>
            <w:tcBorders>
              <w:bottom w:val="nil"/>
            </w:tcBorders>
          </w:tcPr>
          <w:p w14:paraId="28B3C272" w14:textId="6B5C08A0" w:rsidR="00CD0664" w:rsidRDefault="00CD0664" w:rsidP="00CD0664">
            <w:r w:rsidRPr="00BF2F1E">
              <w:t xml:space="preserve">- </w:t>
            </w:r>
            <w:proofErr w:type="spellStart"/>
            <w:r w:rsidRPr="00BF2F1E">
              <w:t>userName</w:t>
            </w:r>
            <w:proofErr w:type="spellEnd"/>
            <w:r w:rsidRPr="00BF2F1E">
              <w:t>: String</w:t>
            </w:r>
          </w:p>
        </w:tc>
        <w:tc>
          <w:tcPr>
            <w:tcW w:w="4508" w:type="dxa"/>
            <w:tcBorders>
              <w:bottom w:val="nil"/>
            </w:tcBorders>
          </w:tcPr>
          <w:p w14:paraId="13376330" w14:textId="2C8CAFE2" w:rsidR="00CD0664" w:rsidRDefault="7F4A4784" w:rsidP="00CD0664">
            <w:pPr>
              <w:rPr>
                <w:lang w:val="vi-VN"/>
              </w:rPr>
            </w:pPr>
            <w:ins w:id="56" w:author="Người dùng Khách" w:date="2024-12-02T15:09:00Z">
              <w:r w:rsidRPr="7F4A4784">
                <w:rPr>
                  <w:lang w:val="vi-VN"/>
                </w:rPr>
                <w:t>Tên tài khoản</w:t>
              </w:r>
            </w:ins>
          </w:p>
        </w:tc>
      </w:tr>
      <w:tr w:rsidR="00CD0664" w14:paraId="63A63EE0" w14:textId="77777777" w:rsidTr="00825B3C">
        <w:tc>
          <w:tcPr>
            <w:tcW w:w="4508" w:type="dxa"/>
            <w:tcBorders>
              <w:top w:val="nil"/>
              <w:bottom w:val="nil"/>
            </w:tcBorders>
          </w:tcPr>
          <w:p w14:paraId="3D42ACC4" w14:textId="24DADB5F" w:rsidR="00CD0664" w:rsidRDefault="00CD0664" w:rsidP="00CD0664">
            <w:pPr>
              <w:rPr>
                <w:lang w:val="vi-VN"/>
              </w:rPr>
            </w:pPr>
            <w:r w:rsidRPr="00BF2F1E">
              <w:t>- password: String</w:t>
            </w:r>
          </w:p>
        </w:tc>
        <w:tc>
          <w:tcPr>
            <w:tcW w:w="4508" w:type="dxa"/>
            <w:tcBorders>
              <w:top w:val="nil"/>
              <w:bottom w:val="nil"/>
            </w:tcBorders>
          </w:tcPr>
          <w:p w14:paraId="41EAB172" w14:textId="3DBD74C4" w:rsidR="00CD0664" w:rsidRDefault="7F4A4784" w:rsidP="00CD0664">
            <w:pPr>
              <w:rPr>
                <w:lang w:val="vi-VN"/>
              </w:rPr>
            </w:pPr>
            <w:ins w:id="57" w:author="Người dùng Khách" w:date="2024-12-02T15:09:00Z">
              <w:r w:rsidRPr="7F4A4784">
                <w:rPr>
                  <w:lang w:val="vi-VN"/>
                </w:rPr>
                <w:t>Mật khẩu</w:t>
              </w:r>
            </w:ins>
          </w:p>
        </w:tc>
      </w:tr>
      <w:tr w:rsidR="0019375D" w14:paraId="508127F7" w14:textId="77777777" w:rsidTr="00825B3C">
        <w:tc>
          <w:tcPr>
            <w:tcW w:w="4508" w:type="dxa"/>
            <w:tcBorders>
              <w:top w:val="nil"/>
              <w:bottom w:val="nil"/>
            </w:tcBorders>
          </w:tcPr>
          <w:p w14:paraId="7BC6F6C1" w14:textId="3FFAD40C" w:rsidR="0019375D" w:rsidRDefault="0019375D" w:rsidP="0019375D">
            <w:r w:rsidRPr="00BC193E">
              <w:t xml:space="preserve">+ </w:t>
            </w:r>
            <w:proofErr w:type="gramStart"/>
            <w:r w:rsidRPr="00BC193E">
              <w:t>Account(</w:t>
            </w:r>
            <w:proofErr w:type="spellStart"/>
            <w:proofErr w:type="gramEnd"/>
            <w:r w:rsidRPr="00BC193E">
              <w:t>userName</w:t>
            </w:r>
            <w:proofErr w:type="spellEnd"/>
            <w:r w:rsidRPr="00BC193E">
              <w:t>: String, password: String): void</w:t>
            </w:r>
          </w:p>
        </w:tc>
        <w:tc>
          <w:tcPr>
            <w:tcW w:w="4508" w:type="dxa"/>
            <w:tcBorders>
              <w:top w:val="nil"/>
              <w:bottom w:val="nil"/>
            </w:tcBorders>
          </w:tcPr>
          <w:p w14:paraId="5313F2A4" w14:textId="3B5A4F66" w:rsidR="7F4A4784" w:rsidRPr="7F4A4784" w:rsidRDefault="7F4A4784" w:rsidP="7F4A4784">
            <w:pPr>
              <w:rPr>
                <w:lang w:val="vi-VN"/>
              </w:rPr>
            </w:pPr>
            <w:r w:rsidRPr="7F4A4784">
              <w:rPr>
                <w:lang w:val="vi-VN"/>
              </w:rPr>
              <w:t>Khởi tạo</w:t>
            </w:r>
          </w:p>
        </w:tc>
      </w:tr>
      <w:tr w:rsidR="0019375D" w:rsidRPr="00A70975" w14:paraId="659EFFFF" w14:textId="77777777" w:rsidTr="00825B3C">
        <w:tc>
          <w:tcPr>
            <w:tcW w:w="4508" w:type="dxa"/>
            <w:tcBorders>
              <w:top w:val="nil"/>
            </w:tcBorders>
          </w:tcPr>
          <w:p w14:paraId="05E718AF" w14:textId="2F34FE18" w:rsidR="0019375D" w:rsidRDefault="0019375D" w:rsidP="0019375D">
            <w:pPr>
              <w:rPr>
                <w:lang w:val="vi-VN"/>
              </w:rPr>
            </w:pPr>
            <w:r w:rsidRPr="00BC193E">
              <w:t>+ getter</w:t>
            </w:r>
          </w:p>
        </w:tc>
        <w:tc>
          <w:tcPr>
            <w:tcW w:w="4508" w:type="dxa"/>
            <w:tcBorders>
              <w:top w:val="nil"/>
            </w:tcBorders>
          </w:tcPr>
          <w:p w14:paraId="68E40E50" w14:textId="77777777" w:rsidR="7F4A4784" w:rsidRPr="7F4A4784" w:rsidRDefault="7F4A4784" w:rsidP="7F4A4784">
            <w:pPr>
              <w:rPr>
                <w:lang w:val="vi-VN"/>
              </w:rPr>
            </w:pPr>
            <w:r w:rsidRPr="7F4A4784">
              <w:rPr>
                <w:lang w:val="vi-VN"/>
              </w:rPr>
              <w:t>Truy cập đến giá trị pravate</w:t>
            </w:r>
          </w:p>
        </w:tc>
      </w:tr>
    </w:tbl>
    <w:p w14:paraId="66A7133C" w14:textId="77777777" w:rsidR="00371E7F" w:rsidRDefault="00371E7F" w:rsidP="0074635D">
      <w:pPr>
        <w:rPr>
          <w:lang w:val="vi-VN"/>
        </w:rPr>
      </w:pPr>
    </w:p>
    <w:tbl>
      <w:tblPr>
        <w:tblStyle w:val="TableGrid"/>
        <w:tblW w:w="0" w:type="auto"/>
        <w:tblLook w:val="04A0" w:firstRow="1" w:lastRow="0" w:firstColumn="1" w:lastColumn="0" w:noHBand="0" w:noVBand="1"/>
      </w:tblPr>
      <w:tblGrid>
        <w:gridCol w:w="4508"/>
        <w:gridCol w:w="4508"/>
      </w:tblGrid>
      <w:tr w:rsidR="0019375D" w14:paraId="169A6F89" w14:textId="77777777" w:rsidTr="00840EB5">
        <w:tc>
          <w:tcPr>
            <w:tcW w:w="9016" w:type="dxa"/>
            <w:gridSpan w:val="2"/>
            <w:vAlign w:val="center"/>
          </w:tcPr>
          <w:p w14:paraId="56DDD0A7" w14:textId="1D378EBE" w:rsidR="0019375D" w:rsidRDefault="00405B1B" w:rsidP="00840EB5">
            <w:pPr>
              <w:jc w:val="center"/>
              <w:rPr>
                <w:lang w:val="vi-VN"/>
              </w:rPr>
            </w:pPr>
            <w:r>
              <w:rPr>
                <w:lang w:val="vi-VN"/>
              </w:rPr>
              <w:lastRenderedPageBreak/>
              <w:t>AdminDAO</w:t>
            </w:r>
          </w:p>
        </w:tc>
      </w:tr>
      <w:tr w:rsidR="00405B1B" w14:paraId="175CEB82" w14:textId="77777777" w:rsidTr="00825B3C">
        <w:tc>
          <w:tcPr>
            <w:tcW w:w="4508" w:type="dxa"/>
            <w:tcBorders>
              <w:bottom w:val="nil"/>
            </w:tcBorders>
          </w:tcPr>
          <w:p w14:paraId="3DB59E95" w14:textId="2478FA6B" w:rsidR="00405B1B" w:rsidRDefault="00405B1B" w:rsidP="00405B1B">
            <w:r w:rsidRPr="00A776C4">
              <w:t xml:space="preserve">+ </w:t>
            </w:r>
            <w:proofErr w:type="spellStart"/>
            <w:proofErr w:type="gramStart"/>
            <w:r w:rsidRPr="00A776C4">
              <w:t>readAdmin</w:t>
            </w:r>
            <w:proofErr w:type="spellEnd"/>
            <w:r w:rsidRPr="00A776C4">
              <w:t>(</w:t>
            </w:r>
            <w:proofErr w:type="spellStart"/>
            <w:proofErr w:type="gramEnd"/>
            <w:r w:rsidRPr="00A776C4">
              <w:t>userName</w:t>
            </w:r>
            <w:proofErr w:type="spellEnd"/>
            <w:r w:rsidRPr="00A776C4">
              <w:t>: String): Account</w:t>
            </w:r>
          </w:p>
        </w:tc>
        <w:tc>
          <w:tcPr>
            <w:tcW w:w="4508" w:type="dxa"/>
            <w:tcBorders>
              <w:bottom w:val="nil"/>
            </w:tcBorders>
          </w:tcPr>
          <w:p w14:paraId="7B917C5D" w14:textId="0A90B786" w:rsidR="00405B1B" w:rsidRDefault="7F4A4784" w:rsidP="00405B1B">
            <w:pPr>
              <w:rPr>
                <w:lang w:val="vi-VN"/>
              </w:rPr>
            </w:pPr>
            <w:ins w:id="58" w:author="Người dùng Khách" w:date="2024-12-02T15:11:00Z">
              <w:r w:rsidRPr="7F4A4784">
                <w:rPr>
                  <w:lang w:val="vi-VN"/>
                </w:rPr>
                <w:t>Đọc admin</w:t>
              </w:r>
            </w:ins>
          </w:p>
        </w:tc>
      </w:tr>
      <w:tr w:rsidR="00405B1B" w14:paraId="16144CD4" w14:textId="77777777" w:rsidTr="00825B3C">
        <w:tc>
          <w:tcPr>
            <w:tcW w:w="4508" w:type="dxa"/>
            <w:tcBorders>
              <w:top w:val="nil"/>
            </w:tcBorders>
          </w:tcPr>
          <w:p w14:paraId="62C3871B" w14:textId="1417A94E" w:rsidR="00405B1B" w:rsidRDefault="00405B1B" w:rsidP="00405B1B">
            <w:r w:rsidRPr="00A776C4">
              <w:t xml:space="preserve">+ </w:t>
            </w:r>
            <w:proofErr w:type="spellStart"/>
            <w:proofErr w:type="gramStart"/>
            <w:r w:rsidRPr="00A776C4">
              <w:t>updatePassword</w:t>
            </w:r>
            <w:proofErr w:type="spellEnd"/>
            <w:r w:rsidRPr="00A776C4">
              <w:t>(</w:t>
            </w:r>
            <w:proofErr w:type="spellStart"/>
            <w:proofErr w:type="gramEnd"/>
            <w:r w:rsidRPr="00A776C4">
              <w:t>userName</w:t>
            </w:r>
            <w:proofErr w:type="spellEnd"/>
            <w:r w:rsidRPr="00A776C4">
              <w:t>: String, password: String</w:t>
            </w:r>
            <w:r w:rsidR="7F4A4784" w:rsidRPr="7F4A4784">
              <w:t>)</w:t>
            </w:r>
            <w:ins w:id="59" w:author="Người dùng Khách" w:date="2024-12-02T15:11:00Z">
              <w:r w:rsidR="7F4A4784" w:rsidRPr="7F4A4784">
                <w:t xml:space="preserve">: </w:t>
              </w:r>
            </w:ins>
            <w:proofErr w:type="spellStart"/>
            <w:ins w:id="60" w:author="Người dùng Khách" w:date="2024-12-02T15:12:00Z">
              <w:r w:rsidR="7F4A4784" w:rsidRPr="7F4A4784">
                <w:t>boolean</w:t>
              </w:r>
            </w:ins>
            <w:proofErr w:type="spellEnd"/>
          </w:p>
        </w:tc>
        <w:tc>
          <w:tcPr>
            <w:tcW w:w="4508" w:type="dxa"/>
            <w:tcBorders>
              <w:top w:val="nil"/>
            </w:tcBorders>
          </w:tcPr>
          <w:p w14:paraId="02230F72" w14:textId="3E06C354" w:rsidR="00405B1B" w:rsidRDefault="7F4A4784" w:rsidP="00405B1B">
            <w:pPr>
              <w:rPr>
                <w:lang w:val="vi-VN"/>
              </w:rPr>
            </w:pPr>
            <w:ins w:id="61" w:author="Người dùng Khách" w:date="2024-12-02T15:11:00Z">
              <w:r w:rsidRPr="7F4A4784">
                <w:rPr>
                  <w:lang w:val="vi-VN"/>
                </w:rPr>
                <w:t>Cập nhật mật khẩu</w:t>
              </w:r>
            </w:ins>
          </w:p>
        </w:tc>
      </w:tr>
    </w:tbl>
    <w:p w14:paraId="53D94F58" w14:textId="77777777" w:rsidR="00371E7F" w:rsidRDefault="00371E7F" w:rsidP="0074635D">
      <w:pPr>
        <w:rPr>
          <w:lang w:val="vi-VN"/>
        </w:rPr>
      </w:pPr>
    </w:p>
    <w:p w14:paraId="4FB5E0C5" w14:textId="78000CAB" w:rsidR="00825B3C" w:rsidRPr="00042172" w:rsidRDefault="00825B3C" w:rsidP="00825B3C">
      <w:pPr>
        <w:rPr>
          <w:b/>
          <w:bCs/>
          <w:sz w:val="30"/>
          <w:szCs w:val="30"/>
          <w:lang w:val="vi-VN"/>
        </w:rPr>
      </w:pPr>
      <w:r w:rsidRPr="00042172">
        <w:rPr>
          <w:b/>
          <w:bCs/>
          <w:sz w:val="30"/>
          <w:szCs w:val="30"/>
          <w:lang w:val="vi-VN"/>
        </w:rPr>
        <w:t>III</w:t>
      </w:r>
      <w:r w:rsidRPr="00042172">
        <w:rPr>
          <w:b/>
          <w:bCs/>
          <w:sz w:val="30"/>
          <w:szCs w:val="30"/>
          <w:lang w:val="vi-VN"/>
        </w:rPr>
        <w:t xml:space="preserve"> Quan hệ giữa các lớp:</w:t>
      </w:r>
    </w:p>
    <w:p w14:paraId="0F7CC70D" w14:textId="41D3A268" w:rsidR="00825B3C" w:rsidRPr="00825B3C" w:rsidRDefault="00825B3C" w:rsidP="00825B3C">
      <w:pPr>
        <w:rPr>
          <w:lang w:val="vi-VN"/>
        </w:rPr>
      </w:pPr>
      <w:r>
        <w:rPr>
          <w:lang w:val="vi-VN"/>
        </w:rPr>
        <w:t xml:space="preserve">1. </w:t>
      </w:r>
      <w:r w:rsidRPr="00825B3C">
        <w:rPr>
          <w:lang w:val="vi-VN"/>
        </w:rPr>
        <w:t>Lớp MySQLConnector</w:t>
      </w:r>
    </w:p>
    <w:p w14:paraId="40ECFD43" w14:textId="77777777" w:rsidR="00825B3C" w:rsidRPr="00825B3C" w:rsidRDefault="00825B3C" w:rsidP="00825B3C">
      <w:pPr>
        <w:rPr>
          <w:lang w:val="vi-VN"/>
        </w:rPr>
      </w:pPr>
      <w:r w:rsidRPr="00825B3C">
        <w:rPr>
          <w:lang w:val="vi-VN"/>
        </w:rPr>
        <w:t>Mục đích: Kết nối cơ sở dữ liệu.</w:t>
      </w:r>
    </w:p>
    <w:p w14:paraId="5EBCCE60" w14:textId="77777777" w:rsidR="00825B3C" w:rsidRPr="00825B3C" w:rsidRDefault="00825B3C" w:rsidP="00825B3C">
      <w:pPr>
        <w:rPr>
          <w:lang w:val="vi-VN"/>
        </w:rPr>
      </w:pPr>
      <w:r w:rsidRPr="00825B3C">
        <w:rPr>
          <w:lang w:val="vi-VN"/>
        </w:rPr>
        <w:t>Quan hệ:</w:t>
      </w:r>
    </w:p>
    <w:p w14:paraId="0C462D51" w14:textId="77777777" w:rsidR="00825B3C" w:rsidRPr="00825B3C" w:rsidRDefault="00825B3C" w:rsidP="00825B3C">
      <w:pPr>
        <w:pStyle w:val="ListParagraph"/>
        <w:numPr>
          <w:ilvl w:val="0"/>
          <w:numId w:val="19"/>
        </w:numPr>
        <w:rPr>
          <w:lang w:val="vi-VN"/>
        </w:rPr>
      </w:pPr>
      <w:r w:rsidRPr="00825B3C">
        <w:rPr>
          <w:lang w:val="vi-VN"/>
        </w:rPr>
        <w:t>Được sử dụng bởi các lớp DAO: ProductDAO, UserDAO, CartDAO, AdminDAO.</w:t>
      </w:r>
    </w:p>
    <w:p w14:paraId="7B453A3D" w14:textId="7A19273E" w:rsidR="00825B3C" w:rsidRPr="00825B3C" w:rsidRDefault="00825B3C" w:rsidP="00825B3C">
      <w:pPr>
        <w:rPr>
          <w:lang w:val="vi-VN"/>
        </w:rPr>
      </w:pPr>
      <w:r>
        <w:rPr>
          <w:lang w:val="vi-VN"/>
        </w:rPr>
        <w:t xml:space="preserve">2. </w:t>
      </w:r>
      <w:r w:rsidRPr="00825B3C">
        <w:rPr>
          <w:lang w:val="vi-VN"/>
        </w:rPr>
        <w:t>Lớp Product</w:t>
      </w:r>
    </w:p>
    <w:p w14:paraId="29D830BF" w14:textId="77777777" w:rsidR="00825B3C" w:rsidRPr="00825B3C" w:rsidRDefault="00825B3C" w:rsidP="00825B3C">
      <w:pPr>
        <w:rPr>
          <w:lang w:val="vi-VN"/>
        </w:rPr>
      </w:pPr>
      <w:r w:rsidRPr="00825B3C">
        <w:rPr>
          <w:lang w:val="vi-VN"/>
        </w:rPr>
        <w:t>Mục đích: Đại diện cho thông tin sản phẩm.</w:t>
      </w:r>
    </w:p>
    <w:p w14:paraId="65D2C928" w14:textId="77777777" w:rsidR="00825B3C" w:rsidRPr="00825B3C" w:rsidRDefault="00825B3C" w:rsidP="00825B3C">
      <w:pPr>
        <w:rPr>
          <w:lang w:val="vi-VN"/>
        </w:rPr>
      </w:pPr>
      <w:r w:rsidRPr="00825B3C">
        <w:rPr>
          <w:lang w:val="vi-VN"/>
        </w:rPr>
        <w:t>Quan hệ:</w:t>
      </w:r>
    </w:p>
    <w:p w14:paraId="627BDF18" w14:textId="77777777" w:rsidR="00825B3C" w:rsidRDefault="00825B3C" w:rsidP="00825B3C">
      <w:pPr>
        <w:pStyle w:val="ListParagraph"/>
        <w:numPr>
          <w:ilvl w:val="0"/>
          <w:numId w:val="19"/>
        </w:numPr>
        <w:rPr>
          <w:lang w:val="vi-VN"/>
        </w:rPr>
      </w:pPr>
      <w:r w:rsidRPr="00825B3C">
        <w:rPr>
          <w:lang w:val="vi-VN"/>
        </w:rPr>
        <w:t>1 ProductDAO quản lý nhiều Product.</w:t>
      </w:r>
    </w:p>
    <w:p w14:paraId="222A15E5" w14:textId="14491540" w:rsidR="00825B3C" w:rsidRPr="00825B3C" w:rsidRDefault="00825B3C" w:rsidP="00825B3C">
      <w:pPr>
        <w:pStyle w:val="ListParagraph"/>
        <w:numPr>
          <w:ilvl w:val="0"/>
          <w:numId w:val="19"/>
        </w:numPr>
        <w:rPr>
          <w:lang w:val="vi-VN"/>
        </w:rPr>
      </w:pPr>
      <w:r>
        <w:rPr>
          <w:lang w:val="vi-VN"/>
        </w:rPr>
        <w:t>1 Cart quản lý nhiều product</w:t>
      </w:r>
    </w:p>
    <w:p w14:paraId="452A7436" w14:textId="4CE8A4CA" w:rsidR="00825B3C" w:rsidRPr="00825B3C" w:rsidRDefault="00825B3C" w:rsidP="00825B3C">
      <w:pPr>
        <w:rPr>
          <w:lang w:val="vi-VN"/>
        </w:rPr>
      </w:pPr>
      <w:r>
        <w:rPr>
          <w:lang w:val="vi-VN"/>
        </w:rPr>
        <w:t xml:space="preserve">3. </w:t>
      </w:r>
      <w:r w:rsidRPr="00825B3C">
        <w:rPr>
          <w:lang w:val="vi-VN"/>
        </w:rPr>
        <w:t>Lớp ProductDAO</w:t>
      </w:r>
    </w:p>
    <w:p w14:paraId="08B902F4" w14:textId="77777777" w:rsidR="00825B3C" w:rsidRPr="00825B3C" w:rsidRDefault="00825B3C" w:rsidP="00825B3C">
      <w:pPr>
        <w:rPr>
          <w:lang w:val="vi-VN"/>
        </w:rPr>
      </w:pPr>
      <w:r w:rsidRPr="00825B3C">
        <w:rPr>
          <w:lang w:val="vi-VN"/>
        </w:rPr>
        <w:t>Mục đích: Thao tác dữ liệu sản phẩm trong cơ sở dữ liệu.</w:t>
      </w:r>
    </w:p>
    <w:p w14:paraId="3CB2FB1F" w14:textId="77777777" w:rsidR="00825B3C" w:rsidRPr="00825B3C" w:rsidRDefault="00825B3C" w:rsidP="00825B3C">
      <w:pPr>
        <w:rPr>
          <w:lang w:val="vi-VN"/>
        </w:rPr>
      </w:pPr>
      <w:r w:rsidRPr="00825B3C">
        <w:rPr>
          <w:lang w:val="vi-VN"/>
        </w:rPr>
        <w:t>Quan hệ:</w:t>
      </w:r>
    </w:p>
    <w:p w14:paraId="39589BBE" w14:textId="77777777" w:rsidR="00825B3C" w:rsidRPr="00825B3C" w:rsidRDefault="00825B3C" w:rsidP="00825B3C">
      <w:pPr>
        <w:pStyle w:val="ListParagraph"/>
        <w:numPr>
          <w:ilvl w:val="0"/>
          <w:numId w:val="20"/>
        </w:numPr>
        <w:rPr>
          <w:lang w:val="vi-VN"/>
        </w:rPr>
      </w:pPr>
      <w:r w:rsidRPr="00825B3C">
        <w:rPr>
          <w:lang w:val="vi-VN"/>
        </w:rPr>
        <w:t>Sử dụng: MySQLConnector để kết nối cơ sở dữ liệu.</w:t>
      </w:r>
    </w:p>
    <w:p w14:paraId="175BACCE" w14:textId="77777777" w:rsidR="00825B3C" w:rsidRPr="00825B3C" w:rsidRDefault="00825B3C" w:rsidP="00825B3C">
      <w:pPr>
        <w:pStyle w:val="ListParagraph"/>
        <w:numPr>
          <w:ilvl w:val="0"/>
          <w:numId w:val="20"/>
        </w:numPr>
        <w:rPr>
          <w:lang w:val="vi-VN"/>
        </w:rPr>
      </w:pPr>
      <w:r w:rsidRPr="00825B3C">
        <w:rPr>
          <w:lang w:val="vi-VN"/>
        </w:rPr>
        <w:t>Quản lý: Nhiều đối tượng Product.</w:t>
      </w:r>
    </w:p>
    <w:p w14:paraId="33011A14" w14:textId="06C42679" w:rsidR="00825B3C" w:rsidRPr="00825B3C" w:rsidRDefault="00825B3C" w:rsidP="00825B3C">
      <w:pPr>
        <w:rPr>
          <w:lang w:val="vi-VN"/>
        </w:rPr>
      </w:pPr>
      <w:r>
        <w:rPr>
          <w:lang w:val="vi-VN"/>
        </w:rPr>
        <w:t xml:space="preserve">4. </w:t>
      </w:r>
      <w:r w:rsidRPr="00825B3C">
        <w:rPr>
          <w:lang w:val="vi-VN"/>
        </w:rPr>
        <w:t>Lớp User</w:t>
      </w:r>
    </w:p>
    <w:p w14:paraId="4C52306E" w14:textId="77777777" w:rsidR="00825B3C" w:rsidRPr="00825B3C" w:rsidRDefault="00825B3C" w:rsidP="00825B3C">
      <w:pPr>
        <w:rPr>
          <w:lang w:val="vi-VN"/>
        </w:rPr>
      </w:pPr>
      <w:r w:rsidRPr="00825B3C">
        <w:rPr>
          <w:lang w:val="vi-VN"/>
        </w:rPr>
        <w:t>Mục đích: Đại diện thông tin tài khoản khách hàng.</w:t>
      </w:r>
    </w:p>
    <w:p w14:paraId="0818CA86" w14:textId="77777777" w:rsidR="00825B3C" w:rsidRPr="00825B3C" w:rsidRDefault="00825B3C" w:rsidP="00825B3C">
      <w:pPr>
        <w:rPr>
          <w:lang w:val="vi-VN"/>
        </w:rPr>
      </w:pPr>
      <w:r w:rsidRPr="00825B3C">
        <w:rPr>
          <w:lang w:val="vi-VN"/>
        </w:rPr>
        <w:t>Quan hệ:</w:t>
      </w:r>
    </w:p>
    <w:p w14:paraId="3A1E32FF" w14:textId="77777777" w:rsidR="00825B3C" w:rsidRPr="00825B3C" w:rsidRDefault="00825B3C" w:rsidP="00825B3C">
      <w:pPr>
        <w:pStyle w:val="ListParagraph"/>
        <w:numPr>
          <w:ilvl w:val="0"/>
          <w:numId w:val="21"/>
        </w:numPr>
        <w:rPr>
          <w:lang w:val="vi-VN"/>
        </w:rPr>
      </w:pPr>
      <w:r w:rsidRPr="00825B3C">
        <w:rPr>
          <w:lang w:val="vi-VN"/>
        </w:rPr>
        <w:t>1 UserDAO quản lý nhiều User.</w:t>
      </w:r>
    </w:p>
    <w:p w14:paraId="339742F2" w14:textId="77777777" w:rsidR="00825B3C" w:rsidRPr="00825B3C" w:rsidRDefault="00825B3C" w:rsidP="00825B3C">
      <w:pPr>
        <w:pStyle w:val="ListParagraph"/>
        <w:numPr>
          <w:ilvl w:val="0"/>
          <w:numId w:val="21"/>
        </w:numPr>
        <w:rPr>
          <w:lang w:val="vi-VN"/>
        </w:rPr>
      </w:pPr>
      <w:r w:rsidRPr="00825B3C">
        <w:rPr>
          <w:lang w:val="vi-VN"/>
        </w:rPr>
        <w:t>1 User có 1 Cart.</w:t>
      </w:r>
    </w:p>
    <w:p w14:paraId="4CEFFD61" w14:textId="0A051D34" w:rsidR="00825B3C" w:rsidRPr="00825B3C" w:rsidRDefault="00825B3C" w:rsidP="00825B3C">
      <w:pPr>
        <w:rPr>
          <w:lang w:val="vi-VN"/>
        </w:rPr>
      </w:pPr>
      <w:r>
        <w:rPr>
          <w:lang w:val="vi-VN"/>
        </w:rPr>
        <w:t xml:space="preserve">5. </w:t>
      </w:r>
      <w:r w:rsidRPr="00825B3C">
        <w:rPr>
          <w:lang w:val="vi-VN"/>
        </w:rPr>
        <w:t>Lớp UserDAO</w:t>
      </w:r>
    </w:p>
    <w:p w14:paraId="2DD8464F" w14:textId="77777777" w:rsidR="00825B3C" w:rsidRPr="00825B3C" w:rsidRDefault="00825B3C" w:rsidP="00825B3C">
      <w:pPr>
        <w:rPr>
          <w:lang w:val="vi-VN"/>
        </w:rPr>
      </w:pPr>
      <w:r w:rsidRPr="00825B3C">
        <w:rPr>
          <w:lang w:val="vi-VN"/>
        </w:rPr>
        <w:t>Mục đích: Thao tác dữ liệu người dùng trong cơ sở dữ liệu.</w:t>
      </w:r>
    </w:p>
    <w:p w14:paraId="5D0E16E5" w14:textId="77777777" w:rsidR="00825B3C" w:rsidRPr="00825B3C" w:rsidRDefault="00825B3C" w:rsidP="00825B3C">
      <w:pPr>
        <w:rPr>
          <w:lang w:val="vi-VN"/>
        </w:rPr>
      </w:pPr>
      <w:r w:rsidRPr="00825B3C">
        <w:rPr>
          <w:lang w:val="vi-VN"/>
        </w:rPr>
        <w:t>Quan hệ:</w:t>
      </w:r>
    </w:p>
    <w:p w14:paraId="00913300" w14:textId="77777777" w:rsidR="00825B3C" w:rsidRPr="00825B3C" w:rsidRDefault="00825B3C" w:rsidP="00825B3C">
      <w:pPr>
        <w:pStyle w:val="ListParagraph"/>
        <w:numPr>
          <w:ilvl w:val="0"/>
          <w:numId w:val="22"/>
        </w:numPr>
        <w:rPr>
          <w:lang w:val="vi-VN"/>
        </w:rPr>
      </w:pPr>
      <w:r w:rsidRPr="00825B3C">
        <w:rPr>
          <w:lang w:val="vi-VN"/>
        </w:rPr>
        <w:t>Sử dụng: MySQLConnector để kết nối cơ sở dữ liệu.</w:t>
      </w:r>
    </w:p>
    <w:p w14:paraId="5D5E3860" w14:textId="77777777" w:rsidR="00825B3C" w:rsidRPr="00825B3C" w:rsidRDefault="00825B3C" w:rsidP="00825B3C">
      <w:pPr>
        <w:pStyle w:val="ListParagraph"/>
        <w:numPr>
          <w:ilvl w:val="0"/>
          <w:numId w:val="22"/>
        </w:numPr>
        <w:rPr>
          <w:lang w:val="vi-VN"/>
        </w:rPr>
      </w:pPr>
      <w:r w:rsidRPr="00825B3C">
        <w:rPr>
          <w:lang w:val="vi-VN"/>
        </w:rPr>
        <w:t>Quản lý: Nhiều đối tượng User.</w:t>
      </w:r>
    </w:p>
    <w:p w14:paraId="02A5AF9E" w14:textId="3A14BF22" w:rsidR="00825B3C" w:rsidRPr="00825B3C" w:rsidRDefault="00825B3C" w:rsidP="00825B3C">
      <w:pPr>
        <w:rPr>
          <w:lang w:val="vi-VN"/>
        </w:rPr>
      </w:pPr>
      <w:r>
        <w:rPr>
          <w:lang w:val="vi-VN"/>
        </w:rPr>
        <w:t xml:space="preserve">6. </w:t>
      </w:r>
      <w:r w:rsidRPr="00825B3C">
        <w:rPr>
          <w:lang w:val="vi-VN"/>
        </w:rPr>
        <w:t>Lớp Cart</w:t>
      </w:r>
    </w:p>
    <w:p w14:paraId="294EFF31" w14:textId="77777777" w:rsidR="00825B3C" w:rsidRPr="00825B3C" w:rsidRDefault="00825B3C" w:rsidP="00825B3C">
      <w:pPr>
        <w:rPr>
          <w:lang w:val="vi-VN"/>
        </w:rPr>
      </w:pPr>
      <w:r w:rsidRPr="00825B3C">
        <w:rPr>
          <w:lang w:val="vi-VN"/>
        </w:rPr>
        <w:t>Mục đích: Đại diện cho giỏ hàng của khách hàng.</w:t>
      </w:r>
    </w:p>
    <w:p w14:paraId="56A0B685" w14:textId="77777777" w:rsidR="00825B3C" w:rsidRPr="00825B3C" w:rsidRDefault="00825B3C" w:rsidP="00825B3C">
      <w:pPr>
        <w:rPr>
          <w:lang w:val="vi-VN"/>
        </w:rPr>
      </w:pPr>
      <w:r w:rsidRPr="00825B3C">
        <w:rPr>
          <w:lang w:val="vi-VN"/>
        </w:rPr>
        <w:t>Quan hệ:</w:t>
      </w:r>
    </w:p>
    <w:p w14:paraId="6E86F43D" w14:textId="77777777" w:rsidR="00825B3C" w:rsidRPr="00825B3C" w:rsidRDefault="00825B3C" w:rsidP="00825B3C">
      <w:pPr>
        <w:pStyle w:val="ListParagraph"/>
        <w:numPr>
          <w:ilvl w:val="0"/>
          <w:numId w:val="23"/>
        </w:numPr>
        <w:rPr>
          <w:lang w:val="vi-VN"/>
        </w:rPr>
      </w:pPr>
      <w:r w:rsidRPr="00825B3C">
        <w:rPr>
          <w:lang w:val="vi-VN"/>
        </w:rPr>
        <w:lastRenderedPageBreak/>
        <w:t>1 User có 1 Cart.</w:t>
      </w:r>
    </w:p>
    <w:p w14:paraId="4A54C5E4" w14:textId="77777777" w:rsidR="00825B3C" w:rsidRPr="00825B3C" w:rsidRDefault="00825B3C" w:rsidP="00825B3C">
      <w:pPr>
        <w:pStyle w:val="ListParagraph"/>
        <w:numPr>
          <w:ilvl w:val="0"/>
          <w:numId w:val="23"/>
        </w:numPr>
        <w:rPr>
          <w:lang w:val="vi-VN"/>
        </w:rPr>
      </w:pPr>
      <w:r w:rsidRPr="00825B3C">
        <w:rPr>
          <w:lang w:val="vi-VN"/>
        </w:rPr>
        <w:t>1 CartDAO quản lý nhiều Cart.</w:t>
      </w:r>
    </w:p>
    <w:p w14:paraId="31388DBA" w14:textId="77777777" w:rsidR="00825B3C" w:rsidRPr="00825B3C" w:rsidRDefault="00825B3C" w:rsidP="00825B3C">
      <w:pPr>
        <w:pStyle w:val="ListParagraph"/>
        <w:numPr>
          <w:ilvl w:val="0"/>
          <w:numId w:val="23"/>
        </w:numPr>
        <w:rPr>
          <w:lang w:val="vi-VN"/>
        </w:rPr>
      </w:pPr>
      <w:r w:rsidRPr="00825B3C">
        <w:rPr>
          <w:lang w:val="vi-VN"/>
        </w:rPr>
        <w:t>1 Cart chứa nhiều CartItemSQL.</w:t>
      </w:r>
    </w:p>
    <w:p w14:paraId="61A1E080" w14:textId="1DA25961" w:rsidR="00825B3C" w:rsidRPr="00825B3C" w:rsidRDefault="00825B3C" w:rsidP="00825B3C">
      <w:pPr>
        <w:rPr>
          <w:lang w:val="vi-VN"/>
        </w:rPr>
      </w:pPr>
      <w:r>
        <w:rPr>
          <w:lang w:val="vi-VN"/>
        </w:rPr>
        <w:t xml:space="preserve">7. </w:t>
      </w:r>
      <w:r w:rsidRPr="00825B3C">
        <w:rPr>
          <w:lang w:val="vi-VN"/>
        </w:rPr>
        <w:t>Lớp CartItemSQL</w:t>
      </w:r>
    </w:p>
    <w:p w14:paraId="1A2E76BA" w14:textId="77777777" w:rsidR="00825B3C" w:rsidRPr="00825B3C" w:rsidRDefault="00825B3C" w:rsidP="00825B3C">
      <w:pPr>
        <w:rPr>
          <w:lang w:val="vi-VN"/>
        </w:rPr>
      </w:pPr>
      <w:r w:rsidRPr="00825B3C">
        <w:rPr>
          <w:lang w:val="vi-VN"/>
        </w:rPr>
        <w:t>Mục đích: Đại diện cho từng sản phẩm trong giỏ hàng.</w:t>
      </w:r>
    </w:p>
    <w:p w14:paraId="038D8A73" w14:textId="77777777" w:rsidR="00825B3C" w:rsidRPr="00825B3C" w:rsidRDefault="00825B3C" w:rsidP="00825B3C">
      <w:pPr>
        <w:rPr>
          <w:lang w:val="vi-VN"/>
        </w:rPr>
      </w:pPr>
      <w:r w:rsidRPr="00825B3C">
        <w:rPr>
          <w:lang w:val="vi-VN"/>
        </w:rPr>
        <w:t>Quan hệ:</w:t>
      </w:r>
    </w:p>
    <w:p w14:paraId="68051F30" w14:textId="77777777" w:rsidR="00825B3C" w:rsidRPr="00825B3C" w:rsidRDefault="00825B3C" w:rsidP="00825B3C">
      <w:pPr>
        <w:pStyle w:val="ListParagraph"/>
        <w:numPr>
          <w:ilvl w:val="0"/>
          <w:numId w:val="24"/>
        </w:numPr>
        <w:rPr>
          <w:lang w:val="vi-VN"/>
        </w:rPr>
      </w:pPr>
      <w:r w:rsidRPr="00825B3C">
        <w:rPr>
          <w:lang w:val="vi-VN"/>
        </w:rPr>
        <w:t>1 Cart chứa nhiều CartItemSQL.</w:t>
      </w:r>
    </w:p>
    <w:p w14:paraId="278A643B" w14:textId="4FD2FAE6" w:rsidR="00825B3C" w:rsidRPr="00825B3C" w:rsidRDefault="00825B3C" w:rsidP="00825B3C">
      <w:pPr>
        <w:rPr>
          <w:lang w:val="vi-VN"/>
        </w:rPr>
      </w:pPr>
      <w:r>
        <w:rPr>
          <w:lang w:val="vi-VN"/>
        </w:rPr>
        <w:t xml:space="preserve">8. </w:t>
      </w:r>
      <w:r w:rsidRPr="00825B3C">
        <w:rPr>
          <w:lang w:val="vi-VN"/>
        </w:rPr>
        <w:t>Lớp CartDAO</w:t>
      </w:r>
    </w:p>
    <w:p w14:paraId="03340594" w14:textId="77777777" w:rsidR="00825B3C" w:rsidRPr="00825B3C" w:rsidRDefault="00825B3C" w:rsidP="00825B3C">
      <w:pPr>
        <w:rPr>
          <w:lang w:val="vi-VN"/>
        </w:rPr>
      </w:pPr>
      <w:r w:rsidRPr="00825B3C">
        <w:rPr>
          <w:lang w:val="vi-VN"/>
        </w:rPr>
        <w:t>Mục đích: Quản lý dữ liệu giỏ hàng.</w:t>
      </w:r>
    </w:p>
    <w:p w14:paraId="7DC69F95" w14:textId="77777777" w:rsidR="00825B3C" w:rsidRPr="00825B3C" w:rsidRDefault="00825B3C" w:rsidP="00825B3C">
      <w:pPr>
        <w:rPr>
          <w:lang w:val="vi-VN"/>
        </w:rPr>
      </w:pPr>
      <w:r w:rsidRPr="00825B3C">
        <w:rPr>
          <w:lang w:val="vi-VN"/>
        </w:rPr>
        <w:t>Quan hệ:</w:t>
      </w:r>
    </w:p>
    <w:p w14:paraId="47E50666" w14:textId="77777777" w:rsidR="00825B3C" w:rsidRPr="00825B3C" w:rsidRDefault="00825B3C" w:rsidP="00825B3C">
      <w:pPr>
        <w:pStyle w:val="ListParagraph"/>
        <w:numPr>
          <w:ilvl w:val="0"/>
          <w:numId w:val="24"/>
        </w:numPr>
        <w:rPr>
          <w:lang w:val="vi-VN"/>
        </w:rPr>
      </w:pPr>
      <w:r w:rsidRPr="00825B3C">
        <w:rPr>
          <w:lang w:val="vi-VN"/>
        </w:rPr>
        <w:t>Sử dụng: MySQLConnector để kết nối cơ sở dữ liệu.</w:t>
      </w:r>
    </w:p>
    <w:p w14:paraId="38335DC8" w14:textId="77777777" w:rsidR="00825B3C" w:rsidRPr="00825B3C" w:rsidRDefault="00825B3C" w:rsidP="00825B3C">
      <w:pPr>
        <w:pStyle w:val="ListParagraph"/>
        <w:numPr>
          <w:ilvl w:val="0"/>
          <w:numId w:val="24"/>
        </w:numPr>
        <w:rPr>
          <w:lang w:val="vi-VN"/>
        </w:rPr>
      </w:pPr>
      <w:r w:rsidRPr="00825B3C">
        <w:rPr>
          <w:lang w:val="vi-VN"/>
        </w:rPr>
        <w:t>Quản lý: Nhiều Cart và CartItemSQL.</w:t>
      </w:r>
    </w:p>
    <w:p w14:paraId="25A19C9F" w14:textId="402850AD" w:rsidR="00825B3C" w:rsidRPr="00825B3C" w:rsidRDefault="00825B3C" w:rsidP="00825B3C">
      <w:pPr>
        <w:rPr>
          <w:lang w:val="vi-VN"/>
        </w:rPr>
      </w:pPr>
      <w:r>
        <w:rPr>
          <w:lang w:val="vi-VN"/>
        </w:rPr>
        <w:t xml:space="preserve">9. </w:t>
      </w:r>
      <w:r w:rsidRPr="00825B3C">
        <w:rPr>
          <w:lang w:val="vi-VN"/>
        </w:rPr>
        <w:t>Lớp Account</w:t>
      </w:r>
    </w:p>
    <w:p w14:paraId="440246DE" w14:textId="77777777" w:rsidR="00825B3C" w:rsidRPr="00825B3C" w:rsidRDefault="00825B3C" w:rsidP="00825B3C">
      <w:pPr>
        <w:rPr>
          <w:lang w:val="vi-VN"/>
        </w:rPr>
      </w:pPr>
      <w:r w:rsidRPr="00825B3C">
        <w:rPr>
          <w:lang w:val="vi-VN"/>
        </w:rPr>
        <w:t>Mục đích: Đại diện thông tin đăng nhập của admin.</w:t>
      </w:r>
    </w:p>
    <w:p w14:paraId="26659AF3" w14:textId="77777777" w:rsidR="00825B3C" w:rsidRPr="00825B3C" w:rsidRDefault="00825B3C" w:rsidP="00825B3C">
      <w:pPr>
        <w:rPr>
          <w:lang w:val="vi-VN"/>
        </w:rPr>
      </w:pPr>
      <w:r w:rsidRPr="00825B3C">
        <w:rPr>
          <w:lang w:val="vi-VN"/>
        </w:rPr>
        <w:t>Quan hệ:</w:t>
      </w:r>
    </w:p>
    <w:p w14:paraId="22F63020" w14:textId="41C54B5A" w:rsidR="00825B3C" w:rsidRPr="00825B3C" w:rsidRDefault="00825B3C" w:rsidP="00825B3C">
      <w:pPr>
        <w:pStyle w:val="ListParagraph"/>
        <w:numPr>
          <w:ilvl w:val="0"/>
          <w:numId w:val="25"/>
        </w:numPr>
        <w:rPr>
          <w:lang w:val="vi-VN"/>
        </w:rPr>
      </w:pPr>
      <w:r w:rsidRPr="00825B3C">
        <w:rPr>
          <w:lang w:val="vi-VN"/>
        </w:rPr>
        <w:t xml:space="preserve">1 AdminDAO quản lý </w:t>
      </w:r>
      <w:r>
        <w:rPr>
          <w:lang w:val="vi-VN"/>
        </w:rPr>
        <w:t>nhiều</w:t>
      </w:r>
      <w:r w:rsidRPr="00825B3C">
        <w:rPr>
          <w:lang w:val="vi-VN"/>
        </w:rPr>
        <w:t xml:space="preserve"> </w:t>
      </w:r>
      <w:r>
        <w:rPr>
          <w:lang w:val="vi-VN"/>
        </w:rPr>
        <w:t>User</w:t>
      </w:r>
      <w:r w:rsidRPr="00825B3C">
        <w:rPr>
          <w:lang w:val="vi-VN"/>
        </w:rPr>
        <w:t>.</w:t>
      </w:r>
    </w:p>
    <w:p w14:paraId="59A0F8EA" w14:textId="03467DD3" w:rsidR="00825B3C" w:rsidRPr="00825B3C" w:rsidRDefault="00825B3C" w:rsidP="00825B3C">
      <w:pPr>
        <w:rPr>
          <w:lang w:val="vi-VN"/>
        </w:rPr>
      </w:pPr>
      <w:r>
        <w:rPr>
          <w:lang w:val="vi-VN"/>
        </w:rPr>
        <w:t xml:space="preserve">10. </w:t>
      </w:r>
      <w:r w:rsidRPr="00825B3C">
        <w:rPr>
          <w:lang w:val="vi-VN"/>
        </w:rPr>
        <w:t>Lớp AdminDAO</w:t>
      </w:r>
    </w:p>
    <w:p w14:paraId="0F7A192E" w14:textId="77777777" w:rsidR="00825B3C" w:rsidRPr="00825B3C" w:rsidRDefault="00825B3C" w:rsidP="00825B3C">
      <w:pPr>
        <w:rPr>
          <w:lang w:val="vi-VN"/>
        </w:rPr>
      </w:pPr>
      <w:r w:rsidRPr="00825B3C">
        <w:rPr>
          <w:lang w:val="vi-VN"/>
        </w:rPr>
        <w:t>Mục đích: Quản lý thông tin tài khoản admin.</w:t>
      </w:r>
    </w:p>
    <w:p w14:paraId="5A24A9F7" w14:textId="77777777" w:rsidR="00825B3C" w:rsidRPr="00825B3C" w:rsidRDefault="00825B3C" w:rsidP="00825B3C">
      <w:pPr>
        <w:rPr>
          <w:lang w:val="vi-VN"/>
        </w:rPr>
      </w:pPr>
      <w:r w:rsidRPr="00825B3C">
        <w:rPr>
          <w:lang w:val="vi-VN"/>
        </w:rPr>
        <w:t>Quan hệ:</w:t>
      </w:r>
    </w:p>
    <w:p w14:paraId="4B9941AC" w14:textId="77777777" w:rsidR="00825B3C" w:rsidRPr="00825B3C" w:rsidRDefault="00825B3C" w:rsidP="00825B3C">
      <w:pPr>
        <w:pStyle w:val="ListParagraph"/>
        <w:numPr>
          <w:ilvl w:val="0"/>
          <w:numId w:val="25"/>
        </w:numPr>
        <w:rPr>
          <w:lang w:val="vi-VN"/>
        </w:rPr>
      </w:pPr>
      <w:r w:rsidRPr="00825B3C">
        <w:rPr>
          <w:lang w:val="vi-VN"/>
        </w:rPr>
        <w:t>Sử dụng: MySQLConnector để kết nối cơ sở dữ liệu.</w:t>
      </w:r>
    </w:p>
    <w:p w14:paraId="09E000BC" w14:textId="51792E43" w:rsidR="00371E7F" w:rsidRPr="00825B3C" w:rsidRDefault="00825B3C" w:rsidP="00825B3C">
      <w:pPr>
        <w:pStyle w:val="ListParagraph"/>
        <w:numPr>
          <w:ilvl w:val="0"/>
          <w:numId w:val="25"/>
        </w:numPr>
        <w:rPr>
          <w:lang w:val="vi-VN"/>
        </w:rPr>
      </w:pPr>
      <w:r w:rsidRPr="00825B3C">
        <w:rPr>
          <w:lang w:val="vi-VN"/>
        </w:rPr>
        <w:t>Quản lý: Đối tượng Account.</w:t>
      </w:r>
    </w:p>
    <w:p w14:paraId="28DB592D" w14:textId="77777777" w:rsidR="00371E7F" w:rsidRDefault="00371E7F" w:rsidP="0074635D">
      <w:pPr>
        <w:rPr>
          <w:lang w:val="vi-VN"/>
        </w:rPr>
      </w:pPr>
    </w:p>
    <w:p w14:paraId="423AC3F1" w14:textId="77777777" w:rsidR="00371E7F" w:rsidRDefault="00371E7F" w:rsidP="0074635D">
      <w:pPr>
        <w:rPr>
          <w:lang w:val="vi-VN"/>
        </w:rPr>
      </w:pPr>
    </w:p>
    <w:p w14:paraId="2016F617" w14:textId="77777777" w:rsidR="00371E7F" w:rsidRDefault="00371E7F" w:rsidP="0074635D">
      <w:pPr>
        <w:rPr>
          <w:lang w:val="vi-VN"/>
        </w:rPr>
      </w:pPr>
    </w:p>
    <w:p w14:paraId="090747B2" w14:textId="77777777" w:rsidR="00371E7F" w:rsidRDefault="00371E7F" w:rsidP="0074635D">
      <w:pPr>
        <w:rPr>
          <w:lang w:val="vi-VN"/>
        </w:rPr>
      </w:pPr>
    </w:p>
    <w:p w14:paraId="4093AC4F" w14:textId="77777777" w:rsidR="00371E7F" w:rsidRDefault="00371E7F" w:rsidP="0074635D">
      <w:pPr>
        <w:rPr>
          <w:lang w:val="vi-VN"/>
        </w:rPr>
      </w:pPr>
    </w:p>
    <w:p w14:paraId="2C01F1FA" w14:textId="77777777" w:rsidR="00371E7F" w:rsidRDefault="00371E7F" w:rsidP="0074635D">
      <w:pPr>
        <w:rPr>
          <w:lang w:val="vi-VN"/>
        </w:rPr>
      </w:pPr>
    </w:p>
    <w:p w14:paraId="3EC37973" w14:textId="77777777" w:rsidR="00371E7F" w:rsidRDefault="00371E7F" w:rsidP="0074635D">
      <w:pPr>
        <w:rPr>
          <w:lang w:val="vi-VN"/>
        </w:rPr>
      </w:pPr>
    </w:p>
    <w:p w14:paraId="47C9060F" w14:textId="77777777" w:rsidR="00371E7F" w:rsidRDefault="00371E7F" w:rsidP="0074635D">
      <w:pPr>
        <w:rPr>
          <w:lang w:val="vi-VN"/>
        </w:rPr>
      </w:pPr>
    </w:p>
    <w:p w14:paraId="6BE446B1" w14:textId="77777777" w:rsidR="00371E7F" w:rsidRDefault="00371E7F" w:rsidP="0074635D">
      <w:pPr>
        <w:rPr>
          <w:lang w:val="vi-VN"/>
        </w:rPr>
      </w:pPr>
    </w:p>
    <w:p w14:paraId="7DEEF368" w14:textId="77777777" w:rsidR="009E6D23" w:rsidRDefault="009E6D23" w:rsidP="0074635D">
      <w:pPr>
        <w:rPr>
          <w:lang w:val="vi-VN"/>
        </w:rPr>
      </w:pPr>
    </w:p>
    <w:p w14:paraId="49E19F6E" w14:textId="77777777" w:rsidR="009E6D23" w:rsidRDefault="009E6D23" w:rsidP="0074635D">
      <w:pPr>
        <w:rPr>
          <w:lang w:val="vi-VN"/>
        </w:rPr>
      </w:pPr>
    </w:p>
    <w:p w14:paraId="037BF359" w14:textId="77777777" w:rsidR="009E6D23" w:rsidRDefault="009E6D23" w:rsidP="0074635D">
      <w:pPr>
        <w:rPr>
          <w:lang w:val="vi-VN"/>
        </w:rPr>
      </w:pPr>
    </w:p>
    <w:p w14:paraId="5E481481" w14:textId="77777777" w:rsidR="009E6D23" w:rsidRDefault="009E6D23" w:rsidP="0074635D">
      <w:pPr>
        <w:rPr>
          <w:lang w:val="vi-VN"/>
        </w:rPr>
      </w:pPr>
    </w:p>
    <w:p w14:paraId="2FD6000C" w14:textId="77777777" w:rsidR="006E56F4" w:rsidRDefault="006E56F4" w:rsidP="0074635D">
      <w:pPr>
        <w:rPr>
          <w:lang w:val="vi-VN"/>
        </w:rPr>
      </w:pPr>
    </w:p>
    <w:p w14:paraId="247ED8D6" w14:textId="77777777" w:rsidR="006E56F4" w:rsidRDefault="006E56F4" w:rsidP="0074635D">
      <w:pPr>
        <w:rPr>
          <w:lang w:val="vi-VN"/>
        </w:rPr>
      </w:pPr>
    </w:p>
    <w:p w14:paraId="18B9D013" w14:textId="77777777" w:rsidR="006E56F4" w:rsidRDefault="006E56F4" w:rsidP="0074635D">
      <w:pPr>
        <w:rPr>
          <w:lang w:val="vi-VN"/>
        </w:rPr>
      </w:pPr>
    </w:p>
    <w:p w14:paraId="06F4E74D" w14:textId="77777777" w:rsidR="006E56F4" w:rsidRDefault="006E56F4" w:rsidP="0074635D">
      <w:pPr>
        <w:rPr>
          <w:lang w:val="vi-VN"/>
        </w:rPr>
      </w:pPr>
    </w:p>
    <w:p w14:paraId="2B97A0E3" w14:textId="77777777" w:rsidR="006E56F4" w:rsidRDefault="006E56F4" w:rsidP="0074635D">
      <w:pPr>
        <w:rPr>
          <w:lang w:val="vi-VN"/>
        </w:rPr>
      </w:pPr>
    </w:p>
    <w:p w14:paraId="7ABB8DF4" w14:textId="77777777" w:rsidR="006E56F4" w:rsidRDefault="006E56F4" w:rsidP="0074635D">
      <w:pPr>
        <w:rPr>
          <w:lang w:val="vi-VN"/>
        </w:rPr>
      </w:pPr>
    </w:p>
    <w:p w14:paraId="15250ACA" w14:textId="77777777" w:rsidR="006E56F4" w:rsidRDefault="006E56F4" w:rsidP="0074635D">
      <w:pPr>
        <w:rPr>
          <w:lang w:val="vi-VN"/>
        </w:rPr>
      </w:pPr>
    </w:p>
    <w:p w14:paraId="47328C00" w14:textId="77777777" w:rsidR="006E56F4" w:rsidRDefault="006E56F4" w:rsidP="0074635D">
      <w:pPr>
        <w:rPr>
          <w:lang w:val="vi-VN"/>
        </w:rPr>
      </w:pPr>
    </w:p>
    <w:p w14:paraId="05BA6C85" w14:textId="77777777" w:rsidR="006E56F4" w:rsidRDefault="006E56F4" w:rsidP="0074635D">
      <w:pPr>
        <w:rPr>
          <w:lang w:val="vi-VN"/>
        </w:rPr>
      </w:pPr>
    </w:p>
    <w:p w14:paraId="022C1040" w14:textId="77777777" w:rsidR="006E56F4" w:rsidRDefault="006E56F4" w:rsidP="0074635D">
      <w:pPr>
        <w:rPr>
          <w:lang w:val="vi-VN"/>
        </w:rPr>
      </w:pPr>
    </w:p>
    <w:p w14:paraId="6E865928" w14:textId="77777777" w:rsidR="006E56F4" w:rsidRPr="003A13AF" w:rsidRDefault="006E56F4" w:rsidP="0074635D">
      <w:pPr>
        <w:rPr>
          <w:lang w:val="vi-VN"/>
        </w:rPr>
      </w:pPr>
    </w:p>
    <w:sectPr w:rsidR="006E56F4" w:rsidRPr="003A13AF" w:rsidSect="00B34B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04E27"/>
    <w:multiLevelType w:val="hybridMultilevel"/>
    <w:tmpl w:val="F8045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00313"/>
    <w:multiLevelType w:val="hybridMultilevel"/>
    <w:tmpl w:val="4FDAC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E4025"/>
    <w:multiLevelType w:val="hybridMultilevel"/>
    <w:tmpl w:val="053C4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0B16BF"/>
    <w:multiLevelType w:val="hybridMultilevel"/>
    <w:tmpl w:val="C1A2E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BC40D4"/>
    <w:multiLevelType w:val="hybridMultilevel"/>
    <w:tmpl w:val="A9B89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105CED"/>
    <w:multiLevelType w:val="hybridMultilevel"/>
    <w:tmpl w:val="63F4F584"/>
    <w:lvl w:ilvl="0" w:tplc="1DB88B44">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ACB2207"/>
    <w:multiLevelType w:val="hybridMultilevel"/>
    <w:tmpl w:val="3F866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D94951"/>
    <w:multiLevelType w:val="hybridMultilevel"/>
    <w:tmpl w:val="C5B8A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327B82"/>
    <w:multiLevelType w:val="hybridMultilevel"/>
    <w:tmpl w:val="FE524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DA140A"/>
    <w:multiLevelType w:val="hybridMultilevel"/>
    <w:tmpl w:val="A0B26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D048D1"/>
    <w:multiLevelType w:val="hybridMultilevel"/>
    <w:tmpl w:val="163C8034"/>
    <w:lvl w:ilvl="0" w:tplc="1DB88B4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1E2E24"/>
    <w:multiLevelType w:val="hybridMultilevel"/>
    <w:tmpl w:val="CDEA4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253F9A"/>
    <w:multiLevelType w:val="hybridMultilevel"/>
    <w:tmpl w:val="594A0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903AEC"/>
    <w:multiLevelType w:val="hybridMultilevel"/>
    <w:tmpl w:val="A1246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300F2A"/>
    <w:multiLevelType w:val="hybridMultilevel"/>
    <w:tmpl w:val="DD5EE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75309B"/>
    <w:multiLevelType w:val="hybridMultilevel"/>
    <w:tmpl w:val="DBDAC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7C4C20"/>
    <w:multiLevelType w:val="hybridMultilevel"/>
    <w:tmpl w:val="44586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107400"/>
    <w:multiLevelType w:val="hybridMultilevel"/>
    <w:tmpl w:val="06F2C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20118A"/>
    <w:multiLevelType w:val="hybridMultilevel"/>
    <w:tmpl w:val="07CC7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C24999"/>
    <w:multiLevelType w:val="hybridMultilevel"/>
    <w:tmpl w:val="7408E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B405E0"/>
    <w:multiLevelType w:val="hybridMultilevel"/>
    <w:tmpl w:val="40F2F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073FA5"/>
    <w:multiLevelType w:val="hybridMultilevel"/>
    <w:tmpl w:val="C1E88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E0508D"/>
    <w:multiLevelType w:val="hybridMultilevel"/>
    <w:tmpl w:val="D8107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1353CA2"/>
    <w:multiLevelType w:val="hybridMultilevel"/>
    <w:tmpl w:val="91504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AF0A24"/>
    <w:multiLevelType w:val="hybridMultilevel"/>
    <w:tmpl w:val="FBB60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7846293">
    <w:abstractNumId w:val="0"/>
  </w:num>
  <w:num w:numId="2" w16cid:durableId="345257816">
    <w:abstractNumId w:val="24"/>
  </w:num>
  <w:num w:numId="3" w16cid:durableId="1155924240">
    <w:abstractNumId w:val="22"/>
  </w:num>
  <w:num w:numId="4" w16cid:durableId="344864553">
    <w:abstractNumId w:val="18"/>
  </w:num>
  <w:num w:numId="5" w16cid:durableId="1431124059">
    <w:abstractNumId w:val="14"/>
  </w:num>
  <w:num w:numId="6" w16cid:durableId="31881622">
    <w:abstractNumId w:val="12"/>
  </w:num>
  <w:num w:numId="7" w16cid:durableId="2033416132">
    <w:abstractNumId w:val="23"/>
  </w:num>
  <w:num w:numId="8" w16cid:durableId="1939093149">
    <w:abstractNumId w:val="17"/>
  </w:num>
  <w:num w:numId="9" w16cid:durableId="2108235368">
    <w:abstractNumId w:val="7"/>
  </w:num>
  <w:num w:numId="10" w16cid:durableId="1815026121">
    <w:abstractNumId w:val="21"/>
  </w:num>
  <w:num w:numId="11" w16cid:durableId="1122655148">
    <w:abstractNumId w:val="2"/>
  </w:num>
  <w:num w:numId="12" w16cid:durableId="1410807635">
    <w:abstractNumId w:val="6"/>
  </w:num>
  <w:num w:numId="13" w16cid:durableId="531462455">
    <w:abstractNumId w:val="3"/>
  </w:num>
  <w:num w:numId="14" w16cid:durableId="1226797223">
    <w:abstractNumId w:val="4"/>
  </w:num>
  <w:num w:numId="15" w16cid:durableId="438840872">
    <w:abstractNumId w:val="20"/>
  </w:num>
  <w:num w:numId="16" w16cid:durableId="1476868746">
    <w:abstractNumId w:val="10"/>
  </w:num>
  <w:num w:numId="17" w16cid:durableId="221406915">
    <w:abstractNumId w:val="5"/>
  </w:num>
  <w:num w:numId="18" w16cid:durableId="1130587166">
    <w:abstractNumId w:val="8"/>
  </w:num>
  <w:num w:numId="19" w16cid:durableId="2114470173">
    <w:abstractNumId w:val="9"/>
  </w:num>
  <w:num w:numId="20" w16cid:durableId="640884292">
    <w:abstractNumId w:val="16"/>
  </w:num>
  <w:num w:numId="21" w16cid:durableId="353504388">
    <w:abstractNumId w:val="15"/>
  </w:num>
  <w:num w:numId="22" w16cid:durableId="136069765">
    <w:abstractNumId w:val="11"/>
  </w:num>
  <w:num w:numId="23" w16cid:durableId="238441076">
    <w:abstractNumId w:val="19"/>
  </w:num>
  <w:num w:numId="24" w16cid:durableId="1663118335">
    <w:abstractNumId w:val="1"/>
  </w:num>
  <w:num w:numId="25" w16cid:durableId="21098063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B42"/>
    <w:rsid w:val="00006705"/>
    <w:rsid w:val="00011377"/>
    <w:rsid w:val="000207D2"/>
    <w:rsid w:val="00042172"/>
    <w:rsid w:val="00067287"/>
    <w:rsid w:val="00071458"/>
    <w:rsid w:val="000A2045"/>
    <w:rsid w:val="0018554A"/>
    <w:rsid w:val="0019375D"/>
    <w:rsid w:val="001B5976"/>
    <w:rsid w:val="001B7901"/>
    <w:rsid w:val="002479E2"/>
    <w:rsid w:val="00277FFB"/>
    <w:rsid w:val="00336756"/>
    <w:rsid w:val="00343935"/>
    <w:rsid w:val="00371E7F"/>
    <w:rsid w:val="003A13AF"/>
    <w:rsid w:val="003B011A"/>
    <w:rsid w:val="00405B1B"/>
    <w:rsid w:val="00422A6D"/>
    <w:rsid w:val="00436EF3"/>
    <w:rsid w:val="004C226E"/>
    <w:rsid w:val="004D59D1"/>
    <w:rsid w:val="0054598C"/>
    <w:rsid w:val="00564146"/>
    <w:rsid w:val="005708D8"/>
    <w:rsid w:val="00681B9C"/>
    <w:rsid w:val="00697EB8"/>
    <w:rsid w:val="006C55AF"/>
    <w:rsid w:val="006E56F4"/>
    <w:rsid w:val="0074635D"/>
    <w:rsid w:val="007937EF"/>
    <w:rsid w:val="007E7F3A"/>
    <w:rsid w:val="0082179F"/>
    <w:rsid w:val="00825B3C"/>
    <w:rsid w:val="00873097"/>
    <w:rsid w:val="008D5768"/>
    <w:rsid w:val="008D658B"/>
    <w:rsid w:val="008E1B71"/>
    <w:rsid w:val="00912782"/>
    <w:rsid w:val="00976B74"/>
    <w:rsid w:val="009A056E"/>
    <w:rsid w:val="009C6AAE"/>
    <w:rsid w:val="009D38E3"/>
    <w:rsid w:val="009D724C"/>
    <w:rsid w:val="009E4BB0"/>
    <w:rsid w:val="009E6D23"/>
    <w:rsid w:val="00A61DA6"/>
    <w:rsid w:val="00A70975"/>
    <w:rsid w:val="00A73E92"/>
    <w:rsid w:val="00AA59E2"/>
    <w:rsid w:val="00B34B42"/>
    <w:rsid w:val="00B510D3"/>
    <w:rsid w:val="00B84770"/>
    <w:rsid w:val="00BC0AE4"/>
    <w:rsid w:val="00BC7561"/>
    <w:rsid w:val="00C71F3C"/>
    <w:rsid w:val="00C82D5E"/>
    <w:rsid w:val="00C948F2"/>
    <w:rsid w:val="00CC5637"/>
    <w:rsid w:val="00CD0664"/>
    <w:rsid w:val="00CD30BB"/>
    <w:rsid w:val="00CE6E65"/>
    <w:rsid w:val="00D0034A"/>
    <w:rsid w:val="00D15826"/>
    <w:rsid w:val="00D4381C"/>
    <w:rsid w:val="00D55E34"/>
    <w:rsid w:val="00DA293A"/>
    <w:rsid w:val="00DD60EC"/>
    <w:rsid w:val="00DE33FB"/>
    <w:rsid w:val="00E055F1"/>
    <w:rsid w:val="00E17B7D"/>
    <w:rsid w:val="00E5622C"/>
    <w:rsid w:val="00EB2544"/>
    <w:rsid w:val="00F62992"/>
    <w:rsid w:val="00FD7CFC"/>
    <w:rsid w:val="0101B0A7"/>
    <w:rsid w:val="04873BC0"/>
    <w:rsid w:val="11630CF3"/>
    <w:rsid w:val="17DD2B6E"/>
    <w:rsid w:val="1BB73476"/>
    <w:rsid w:val="1E37ADFD"/>
    <w:rsid w:val="205A6888"/>
    <w:rsid w:val="2B7A423C"/>
    <w:rsid w:val="3232AE27"/>
    <w:rsid w:val="4021C789"/>
    <w:rsid w:val="4DA25689"/>
    <w:rsid w:val="5D757808"/>
    <w:rsid w:val="6228751B"/>
    <w:rsid w:val="6533C126"/>
    <w:rsid w:val="7044560C"/>
    <w:rsid w:val="73B84684"/>
    <w:rsid w:val="74086165"/>
    <w:rsid w:val="7EBCAC1E"/>
    <w:rsid w:val="7F4A4784"/>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6F83"/>
  <w15:chartTrackingRefBased/>
  <w15:docId w15:val="{F405F493-E0C8-EF46-ABCE-310903344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75D"/>
    <w:pPr>
      <w:spacing w:line="312" w:lineRule="auto"/>
    </w:pPr>
    <w:rPr>
      <w:rFonts w:ascii="Times New Roman" w:hAnsi="Times New Roman"/>
      <w:color w:val="000000" w:themeColor="text1"/>
      <w:sz w:val="26"/>
    </w:rPr>
  </w:style>
  <w:style w:type="paragraph" w:styleId="Heading1">
    <w:name w:val="heading 1"/>
    <w:basedOn w:val="Normal"/>
    <w:next w:val="Normal"/>
    <w:link w:val="Heading1Char"/>
    <w:uiPriority w:val="9"/>
    <w:qFormat/>
    <w:rsid w:val="006E56F4"/>
    <w:pPr>
      <w:keepNext/>
      <w:keepLines/>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097"/>
    <w:pPr>
      <w:ind w:left="720"/>
      <w:contextualSpacing/>
    </w:pPr>
  </w:style>
  <w:style w:type="table" w:styleId="TableGrid">
    <w:name w:val="Table Grid"/>
    <w:basedOn w:val="TableNormal"/>
    <w:uiPriority w:val="39"/>
    <w:rsid w:val="00E17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56F4"/>
    <w:rPr>
      <w:rFonts w:ascii="Times New Roman" w:eastAsiaTheme="majorEastAsia" w:hAnsi="Times New Roman" w:cstheme="majorBidi"/>
      <w:b/>
      <w:color w:val="000000" w:themeColor="text1"/>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729970">
      <w:bodyDiv w:val="1"/>
      <w:marLeft w:val="0"/>
      <w:marRight w:val="0"/>
      <w:marTop w:val="0"/>
      <w:marBottom w:val="0"/>
      <w:divBdr>
        <w:top w:val="none" w:sz="0" w:space="0" w:color="auto"/>
        <w:left w:val="none" w:sz="0" w:space="0" w:color="auto"/>
        <w:bottom w:val="none" w:sz="0" w:space="0" w:color="auto"/>
        <w:right w:val="none" w:sz="0" w:space="0" w:color="auto"/>
      </w:divBdr>
      <w:divsChild>
        <w:div w:id="1637836605">
          <w:marLeft w:val="0"/>
          <w:marRight w:val="0"/>
          <w:marTop w:val="0"/>
          <w:marBottom w:val="0"/>
          <w:divBdr>
            <w:top w:val="none" w:sz="0" w:space="0" w:color="auto"/>
            <w:left w:val="none" w:sz="0" w:space="0" w:color="auto"/>
            <w:bottom w:val="none" w:sz="0" w:space="0" w:color="auto"/>
            <w:right w:val="none" w:sz="0" w:space="0" w:color="auto"/>
          </w:divBdr>
        </w:div>
        <w:div w:id="831290976">
          <w:marLeft w:val="0"/>
          <w:marRight w:val="0"/>
          <w:marTop w:val="0"/>
          <w:marBottom w:val="0"/>
          <w:divBdr>
            <w:top w:val="none" w:sz="0" w:space="0" w:color="auto"/>
            <w:left w:val="none" w:sz="0" w:space="0" w:color="auto"/>
            <w:bottom w:val="none" w:sz="0" w:space="0" w:color="auto"/>
            <w:right w:val="none" w:sz="0" w:space="0" w:color="auto"/>
          </w:divBdr>
        </w:div>
        <w:div w:id="1514758009">
          <w:marLeft w:val="0"/>
          <w:marRight w:val="0"/>
          <w:marTop w:val="0"/>
          <w:marBottom w:val="0"/>
          <w:divBdr>
            <w:top w:val="none" w:sz="0" w:space="0" w:color="auto"/>
            <w:left w:val="none" w:sz="0" w:space="0" w:color="auto"/>
            <w:bottom w:val="none" w:sz="0" w:space="0" w:color="auto"/>
            <w:right w:val="none" w:sz="0" w:space="0" w:color="auto"/>
          </w:divBdr>
        </w:div>
        <w:div w:id="987175958">
          <w:marLeft w:val="0"/>
          <w:marRight w:val="0"/>
          <w:marTop w:val="0"/>
          <w:marBottom w:val="0"/>
          <w:divBdr>
            <w:top w:val="none" w:sz="0" w:space="0" w:color="auto"/>
            <w:left w:val="none" w:sz="0" w:space="0" w:color="auto"/>
            <w:bottom w:val="none" w:sz="0" w:space="0" w:color="auto"/>
            <w:right w:val="none" w:sz="0" w:space="0" w:color="auto"/>
          </w:divBdr>
        </w:div>
        <w:div w:id="163977417">
          <w:marLeft w:val="0"/>
          <w:marRight w:val="0"/>
          <w:marTop w:val="0"/>
          <w:marBottom w:val="0"/>
          <w:divBdr>
            <w:top w:val="none" w:sz="0" w:space="0" w:color="auto"/>
            <w:left w:val="none" w:sz="0" w:space="0" w:color="auto"/>
            <w:bottom w:val="none" w:sz="0" w:space="0" w:color="auto"/>
            <w:right w:val="none" w:sz="0" w:space="0" w:color="auto"/>
          </w:divBdr>
        </w:div>
        <w:div w:id="1719817965">
          <w:marLeft w:val="0"/>
          <w:marRight w:val="0"/>
          <w:marTop w:val="0"/>
          <w:marBottom w:val="0"/>
          <w:divBdr>
            <w:top w:val="none" w:sz="0" w:space="0" w:color="auto"/>
            <w:left w:val="none" w:sz="0" w:space="0" w:color="auto"/>
            <w:bottom w:val="none" w:sz="0" w:space="0" w:color="auto"/>
            <w:right w:val="none" w:sz="0" w:space="0" w:color="auto"/>
          </w:divBdr>
        </w:div>
        <w:div w:id="1501774439">
          <w:marLeft w:val="0"/>
          <w:marRight w:val="0"/>
          <w:marTop w:val="0"/>
          <w:marBottom w:val="0"/>
          <w:divBdr>
            <w:top w:val="none" w:sz="0" w:space="0" w:color="auto"/>
            <w:left w:val="none" w:sz="0" w:space="0" w:color="auto"/>
            <w:bottom w:val="none" w:sz="0" w:space="0" w:color="auto"/>
            <w:right w:val="none" w:sz="0" w:space="0" w:color="auto"/>
          </w:divBdr>
        </w:div>
        <w:div w:id="2026587811">
          <w:marLeft w:val="0"/>
          <w:marRight w:val="0"/>
          <w:marTop w:val="0"/>
          <w:marBottom w:val="0"/>
          <w:divBdr>
            <w:top w:val="none" w:sz="0" w:space="0" w:color="auto"/>
            <w:left w:val="none" w:sz="0" w:space="0" w:color="auto"/>
            <w:bottom w:val="none" w:sz="0" w:space="0" w:color="auto"/>
            <w:right w:val="none" w:sz="0" w:space="0" w:color="auto"/>
          </w:divBdr>
        </w:div>
        <w:div w:id="1949002600">
          <w:marLeft w:val="0"/>
          <w:marRight w:val="0"/>
          <w:marTop w:val="0"/>
          <w:marBottom w:val="0"/>
          <w:divBdr>
            <w:top w:val="none" w:sz="0" w:space="0" w:color="auto"/>
            <w:left w:val="none" w:sz="0" w:space="0" w:color="auto"/>
            <w:bottom w:val="none" w:sz="0" w:space="0" w:color="auto"/>
            <w:right w:val="none" w:sz="0" w:space="0" w:color="auto"/>
          </w:divBdr>
        </w:div>
      </w:divsChild>
    </w:div>
    <w:div w:id="954869026">
      <w:bodyDiv w:val="1"/>
      <w:marLeft w:val="0"/>
      <w:marRight w:val="0"/>
      <w:marTop w:val="0"/>
      <w:marBottom w:val="0"/>
      <w:divBdr>
        <w:top w:val="none" w:sz="0" w:space="0" w:color="auto"/>
        <w:left w:val="none" w:sz="0" w:space="0" w:color="auto"/>
        <w:bottom w:val="none" w:sz="0" w:space="0" w:color="auto"/>
        <w:right w:val="none" w:sz="0" w:space="0" w:color="auto"/>
      </w:divBdr>
      <w:divsChild>
        <w:div w:id="400980341">
          <w:marLeft w:val="0"/>
          <w:marRight w:val="0"/>
          <w:marTop w:val="0"/>
          <w:marBottom w:val="0"/>
          <w:divBdr>
            <w:top w:val="none" w:sz="0" w:space="0" w:color="auto"/>
            <w:left w:val="none" w:sz="0" w:space="0" w:color="auto"/>
            <w:bottom w:val="none" w:sz="0" w:space="0" w:color="auto"/>
            <w:right w:val="none" w:sz="0" w:space="0" w:color="auto"/>
          </w:divBdr>
          <w:divsChild>
            <w:div w:id="1968201065">
              <w:marLeft w:val="0"/>
              <w:marRight w:val="0"/>
              <w:marTop w:val="0"/>
              <w:marBottom w:val="0"/>
              <w:divBdr>
                <w:top w:val="none" w:sz="0" w:space="0" w:color="auto"/>
                <w:left w:val="none" w:sz="0" w:space="0" w:color="auto"/>
                <w:bottom w:val="none" w:sz="0" w:space="0" w:color="auto"/>
                <w:right w:val="none" w:sz="0" w:space="0" w:color="auto"/>
              </w:divBdr>
              <w:divsChild>
                <w:div w:id="190073287">
                  <w:marLeft w:val="0"/>
                  <w:marRight w:val="0"/>
                  <w:marTop w:val="0"/>
                  <w:marBottom w:val="0"/>
                  <w:divBdr>
                    <w:top w:val="none" w:sz="0" w:space="0" w:color="auto"/>
                    <w:left w:val="none" w:sz="0" w:space="0" w:color="auto"/>
                    <w:bottom w:val="none" w:sz="0" w:space="0" w:color="auto"/>
                    <w:right w:val="none" w:sz="0" w:space="0" w:color="auto"/>
                  </w:divBdr>
                  <w:divsChild>
                    <w:div w:id="1500466615">
                      <w:marLeft w:val="0"/>
                      <w:marRight w:val="0"/>
                      <w:marTop w:val="0"/>
                      <w:marBottom w:val="0"/>
                      <w:divBdr>
                        <w:top w:val="none" w:sz="0" w:space="0" w:color="auto"/>
                        <w:left w:val="none" w:sz="0" w:space="0" w:color="auto"/>
                        <w:bottom w:val="none" w:sz="0" w:space="0" w:color="auto"/>
                        <w:right w:val="none" w:sz="0" w:space="0" w:color="auto"/>
                      </w:divBdr>
                      <w:divsChild>
                        <w:div w:id="2143184151">
                          <w:marLeft w:val="0"/>
                          <w:marRight w:val="0"/>
                          <w:marTop w:val="0"/>
                          <w:marBottom w:val="0"/>
                          <w:divBdr>
                            <w:top w:val="none" w:sz="0" w:space="0" w:color="auto"/>
                            <w:left w:val="none" w:sz="0" w:space="0" w:color="auto"/>
                            <w:bottom w:val="none" w:sz="0" w:space="0" w:color="auto"/>
                            <w:right w:val="none" w:sz="0" w:space="0" w:color="auto"/>
                          </w:divBdr>
                          <w:divsChild>
                            <w:div w:id="161343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683913">
      <w:bodyDiv w:val="1"/>
      <w:marLeft w:val="0"/>
      <w:marRight w:val="0"/>
      <w:marTop w:val="0"/>
      <w:marBottom w:val="0"/>
      <w:divBdr>
        <w:top w:val="none" w:sz="0" w:space="0" w:color="auto"/>
        <w:left w:val="none" w:sz="0" w:space="0" w:color="auto"/>
        <w:bottom w:val="none" w:sz="0" w:space="0" w:color="auto"/>
        <w:right w:val="none" w:sz="0" w:space="0" w:color="auto"/>
      </w:divBdr>
      <w:divsChild>
        <w:div w:id="463935093">
          <w:marLeft w:val="0"/>
          <w:marRight w:val="0"/>
          <w:marTop w:val="0"/>
          <w:marBottom w:val="0"/>
          <w:divBdr>
            <w:top w:val="none" w:sz="0" w:space="0" w:color="auto"/>
            <w:left w:val="none" w:sz="0" w:space="0" w:color="auto"/>
            <w:bottom w:val="none" w:sz="0" w:space="0" w:color="auto"/>
            <w:right w:val="none" w:sz="0" w:space="0" w:color="auto"/>
          </w:divBdr>
        </w:div>
        <w:div w:id="57091688">
          <w:marLeft w:val="0"/>
          <w:marRight w:val="0"/>
          <w:marTop w:val="0"/>
          <w:marBottom w:val="0"/>
          <w:divBdr>
            <w:top w:val="none" w:sz="0" w:space="0" w:color="auto"/>
            <w:left w:val="none" w:sz="0" w:space="0" w:color="auto"/>
            <w:bottom w:val="none" w:sz="0" w:space="0" w:color="auto"/>
            <w:right w:val="none" w:sz="0" w:space="0" w:color="auto"/>
          </w:divBdr>
        </w:div>
        <w:div w:id="2110812867">
          <w:marLeft w:val="0"/>
          <w:marRight w:val="0"/>
          <w:marTop w:val="0"/>
          <w:marBottom w:val="0"/>
          <w:divBdr>
            <w:top w:val="none" w:sz="0" w:space="0" w:color="auto"/>
            <w:left w:val="none" w:sz="0" w:space="0" w:color="auto"/>
            <w:bottom w:val="none" w:sz="0" w:space="0" w:color="auto"/>
            <w:right w:val="none" w:sz="0" w:space="0" w:color="auto"/>
          </w:divBdr>
        </w:div>
        <w:div w:id="1328904157">
          <w:marLeft w:val="0"/>
          <w:marRight w:val="0"/>
          <w:marTop w:val="0"/>
          <w:marBottom w:val="0"/>
          <w:divBdr>
            <w:top w:val="none" w:sz="0" w:space="0" w:color="auto"/>
            <w:left w:val="none" w:sz="0" w:space="0" w:color="auto"/>
            <w:bottom w:val="none" w:sz="0" w:space="0" w:color="auto"/>
            <w:right w:val="none" w:sz="0" w:space="0" w:color="auto"/>
          </w:divBdr>
        </w:div>
        <w:div w:id="274941781">
          <w:marLeft w:val="0"/>
          <w:marRight w:val="0"/>
          <w:marTop w:val="0"/>
          <w:marBottom w:val="0"/>
          <w:divBdr>
            <w:top w:val="none" w:sz="0" w:space="0" w:color="auto"/>
            <w:left w:val="none" w:sz="0" w:space="0" w:color="auto"/>
            <w:bottom w:val="none" w:sz="0" w:space="0" w:color="auto"/>
            <w:right w:val="none" w:sz="0" w:space="0" w:color="auto"/>
          </w:divBdr>
        </w:div>
        <w:div w:id="638342053">
          <w:marLeft w:val="0"/>
          <w:marRight w:val="0"/>
          <w:marTop w:val="0"/>
          <w:marBottom w:val="0"/>
          <w:divBdr>
            <w:top w:val="none" w:sz="0" w:space="0" w:color="auto"/>
            <w:left w:val="none" w:sz="0" w:space="0" w:color="auto"/>
            <w:bottom w:val="none" w:sz="0" w:space="0" w:color="auto"/>
            <w:right w:val="none" w:sz="0" w:space="0" w:color="auto"/>
          </w:divBdr>
        </w:div>
        <w:div w:id="1940722509">
          <w:marLeft w:val="0"/>
          <w:marRight w:val="0"/>
          <w:marTop w:val="0"/>
          <w:marBottom w:val="0"/>
          <w:divBdr>
            <w:top w:val="none" w:sz="0" w:space="0" w:color="auto"/>
            <w:left w:val="none" w:sz="0" w:space="0" w:color="auto"/>
            <w:bottom w:val="none" w:sz="0" w:space="0" w:color="auto"/>
            <w:right w:val="none" w:sz="0" w:space="0" w:color="auto"/>
          </w:divBdr>
        </w:div>
        <w:div w:id="75832302">
          <w:marLeft w:val="0"/>
          <w:marRight w:val="0"/>
          <w:marTop w:val="0"/>
          <w:marBottom w:val="0"/>
          <w:divBdr>
            <w:top w:val="none" w:sz="0" w:space="0" w:color="auto"/>
            <w:left w:val="none" w:sz="0" w:space="0" w:color="auto"/>
            <w:bottom w:val="none" w:sz="0" w:space="0" w:color="auto"/>
            <w:right w:val="none" w:sz="0" w:space="0" w:color="auto"/>
          </w:divBdr>
        </w:div>
        <w:div w:id="424426825">
          <w:marLeft w:val="0"/>
          <w:marRight w:val="0"/>
          <w:marTop w:val="0"/>
          <w:marBottom w:val="0"/>
          <w:divBdr>
            <w:top w:val="none" w:sz="0" w:space="0" w:color="auto"/>
            <w:left w:val="none" w:sz="0" w:space="0" w:color="auto"/>
            <w:bottom w:val="none" w:sz="0" w:space="0" w:color="auto"/>
            <w:right w:val="none" w:sz="0" w:space="0" w:color="auto"/>
          </w:divBdr>
        </w:div>
      </w:divsChild>
    </w:div>
    <w:div w:id="1448811706">
      <w:bodyDiv w:val="1"/>
      <w:marLeft w:val="0"/>
      <w:marRight w:val="0"/>
      <w:marTop w:val="0"/>
      <w:marBottom w:val="0"/>
      <w:divBdr>
        <w:top w:val="none" w:sz="0" w:space="0" w:color="auto"/>
        <w:left w:val="none" w:sz="0" w:space="0" w:color="auto"/>
        <w:bottom w:val="none" w:sz="0" w:space="0" w:color="auto"/>
        <w:right w:val="none" w:sz="0" w:space="0" w:color="auto"/>
      </w:divBdr>
      <w:divsChild>
        <w:div w:id="1169515254">
          <w:marLeft w:val="0"/>
          <w:marRight w:val="0"/>
          <w:marTop w:val="0"/>
          <w:marBottom w:val="0"/>
          <w:divBdr>
            <w:top w:val="none" w:sz="0" w:space="0" w:color="auto"/>
            <w:left w:val="none" w:sz="0" w:space="0" w:color="auto"/>
            <w:bottom w:val="none" w:sz="0" w:space="0" w:color="auto"/>
            <w:right w:val="none" w:sz="0" w:space="0" w:color="auto"/>
          </w:divBdr>
        </w:div>
        <w:div w:id="301615787">
          <w:marLeft w:val="0"/>
          <w:marRight w:val="0"/>
          <w:marTop w:val="0"/>
          <w:marBottom w:val="0"/>
          <w:divBdr>
            <w:top w:val="none" w:sz="0" w:space="0" w:color="auto"/>
            <w:left w:val="none" w:sz="0" w:space="0" w:color="auto"/>
            <w:bottom w:val="none" w:sz="0" w:space="0" w:color="auto"/>
            <w:right w:val="none" w:sz="0" w:space="0" w:color="auto"/>
          </w:divBdr>
        </w:div>
        <w:div w:id="244580583">
          <w:marLeft w:val="0"/>
          <w:marRight w:val="0"/>
          <w:marTop w:val="0"/>
          <w:marBottom w:val="0"/>
          <w:divBdr>
            <w:top w:val="none" w:sz="0" w:space="0" w:color="auto"/>
            <w:left w:val="none" w:sz="0" w:space="0" w:color="auto"/>
            <w:bottom w:val="none" w:sz="0" w:space="0" w:color="auto"/>
            <w:right w:val="none" w:sz="0" w:space="0" w:color="auto"/>
          </w:divBdr>
        </w:div>
        <w:div w:id="729115453">
          <w:marLeft w:val="0"/>
          <w:marRight w:val="0"/>
          <w:marTop w:val="0"/>
          <w:marBottom w:val="0"/>
          <w:divBdr>
            <w:top w:val="none" w:sz="0" w:space="0" w:color="auto"/>
            <w:left w:val="none" w:sz="0" w:space="0" w:color="auto"/>
            <w:bottom w:val="none" w:sz="0" w:space="0" w:color="auto"/>
            <w:right w:val="none" w:sz="0" w:space="0" w:color="auto"/>
          </w:divBdr>
        </w:div>
        <w:div w:id="506989910">
          <w:marLeft w:val="0"/>
          <w:marRight w:val="0"/>
          <w:marTop w:val="0"/>
          <w:marBottom w:val="0"/>
          <w:divBdr>
            <w:top w:val="none" w:sz="0" w:space="0" w:color="auto"/>
            <w:left w:val="none" w:sz="0" w:space="0" w:color="auto"/>
            <w:bottom w:val="none" w:sz="0" w:space="0" w:color="auto"/>
            <w:right w:val="none" w:sz="0" w:space="0" w:color="auto"/>
          </w:divBdr>
        </w:div>
        <w:div w:id="558437405">
          <w:marLeft w:val="0"/>
          <w:marRight w:val="0"/>
          <w:marTop w:val="0"/>
          <w:marBottom w:val="0"/>
          <w:divBdr>
            <w:top w:val="none" w:sz="0" w:space="0" w:color="auto"/>
            <w:left w:val="none" w:sz="0" w:space="0" w:color="auto"/>
            <w:bottom w:val="none" w:sz="0" w:space="0" w:color="auto"/>
            <w:right w:val="none" w:sz="0" w:space="0" w:color="auto"/>
          </w:divBdr>
        </w:div>
        <w:div w:id="917177064">
          <w:marLeft w:val="0"/>
          <w:marRight w:val="0"/>
          <w:marTop w:val="0"/>
          <w:marBottom w:val="0"/>
          <w:divBdr>
            <w:top w:val="none" w:sz="0" w:space="0" w:color="auto"/>
            <w:left w:val="none" w:sz="0" w:space="0" w:color="auto"/>
            <w:bottom w:val="none" w:sz="0" w:space="0" w:color="auto"/>
            <w:right w:val="none" w:sz="0" w:space="0" w:color="auto"/>
          </w:divBdr>
        </w:div>
        <w:div w:id="244195697">
          <w:marLeft w:val="0"/>
          <w:marRight w:val="0"/>
          <w:marTop w:val="0"/>
          <w:marBottom w:val="0"/>
          <w:divBdr>
            <w:top w:val="none" w:sz="0" w:space="0" w:color="auto"/>
            <w:left w:val="none" w:sz="0" w:space="0" w:color="auto"/>
            <w:bottom w:val="none" w:sz="0" w:space="0" w:color="auto"/>
            <w:right w:val="none" w:sz="0" w:space="0" w:color="auto"/>
          </w:divBdr>
        </w:div>
        <w:div w:id="69694514">
          <w:marLeft w:val="0"/>
          <w:marRight w:val="0"/>
          <w:marTop w:val="0"/>
          <w:marBottom w:val="0"/>
          <w:divBdr>
            <w:top w:val="none" w:sz="0" w:space="0" w:color="auto"/>
            <w:left w:val="none" w:sz="0" w:space="0" w:color="auto"/>
            <w:bottom w:val="none" w:sz="0" w:space="0" w:color="auto"/>
            <w:right w:val="none" w:sz="0" w:space="0" w:color="auto"/>
          </w:divBdr>
        </w:div>
      </w:divsChild>
    </w:div>
    <w:div w:id="1703704258">
      <w:bodyDiv w:val="1"/>
      <w:marLeft w:val="0"/>
      <w:marRight w:val="0"/>
      <w:marTop w:val="0"/>
      <w:marBottom w:val="0"/>
      <w:divBdr>
        <w:top w:val="none" w:sz="0" w:space="0" w:color="auto"/>
        <w:left w:val="none" w:sz="0" w:space="0" w:color="auto"/>
        <w:bottom w:val="none" w:sz="0" w:space="0" w:color="auto"/>
        <w:right w:val="none" w:sz="0" w:space="0" w:color="auto"/>
      </w:divBdr>
      <w:divsChild>
        <w:div w:id="274023407">
          <w:marLeft w:val="0"/>
          <w:marRight w:val="0"/>
          <w:marTop w:val="0"/>
          <w:marBottom w:val="0"/>
          <w:divBdr>
            <w:top w:val="none" w:sz="0" w:space="0" w:color="auto"/>
            <w:left w:val="none" w:sz="0" w:space="0" w:color="auto"/>
            <w:bottom w:val="none" w:sz="0" w:space="0" w:color="auto"/>
            <w:right w:val="none" w:sz="0" w:space="0" w:color="auto"/>
          </w:divBdr>
        </w:div>
        <w:div w:id="1178421029">
          <w:marLeft w:val="0"/>
          <w:marRight w:val="0"/>
          <w:marTop w:val="0"/>
          <w:marBottom w:val="0"/>
          <w:divBdr>
            <w:top w:val="none" w:sz="0" w:space="0" w:color="auto"/>
            <w:left w:val="none" w:sz="0" w:space="0" w:color="auto"/>
            <w:bottom w:val="none" w:sz="0" w:space="0" w:color="auto"/>
            <w:right w:val="none" w:sz="0" w:space="0" w:color="auto"/>
          </w:divBdr>
        </w:div>
        <w:div w:id="2138333805">
          <w:marLeft w:val="0"/>
          <w:marRight w:val="0"/>
          <w:marTop w:val="0"/>
          <w:marBottom w:val="0"/>
          <w:divBdr>
            <w:top w:val="none" w:sz="0" w:space="0" w:color="auto"/>
            <w:left w:val="none" w:sz="0" w:space="0" w:color="auto"/>
            <w:bottom w:val="none" w:sz="0" w:space="0" w:color="auto"/>
            <w:right w:val="none" w:sz="0" w:space="0" w:color="auto"/>
          </w:divBdr>
        </w:div>
        <w:div w:id="613442506">
          <w:marLeft w:val="0"/>
          <w:marRight w:val="0"/>
          <w:marTop w:val="0"/>
          <w:marBottom w:val="0"/>
          <w:divBdr>
            <w:top w:val="none" w:sz="0" w:space="0" w:color="auto"/>
            <w:left w:val="none" w:sz="0" w:space="0" w:color="auto"/>
            <w:bottom w:val="none" w:sz="0" w:space="0" w:color="auto"/>
            <w:right w:val="none" w:sz="0" w:space="0" w:color="auto"/>
          </w:divBdr>
        </w:div>
        <w:div w:id="1724911720">
          <w:marLeft w:val="0"/>
          <w:marRight w:val="0"/>
          <w:marTop w:val="0"/>
          <w:marBottom w:val="0"/>
          <w:divBdr>
            <w:top w:val="none" w:sz="0" w:space="0" w:color="auto"/>
            <w:left w:val="none" w:sz="0" w:space="0" w:color="auto"/>
            <w:bottom w:val="none" w:sz="0" w:space="0" w:color="auto"/>
            <w:right w:val="none" w:sz="0" w:space="0" w:color="auto"/>
          </w:divBdr>
        </w:div>
        <w:div w:id="2115786820">
          <w:marLeft w:val="0"/>
          <w:marRight w:val="0"/>
          <w:marTop w:val="0"/>
          <w:marBottom w:val="0"/>
          <w:divBdr>
            <w:top w:val="none" w:sz="0" w:space="0" w:color="auto"/>
            <w:left w:val="none" w:sz="0" w:space="0" w:color="auto"/>
            <w:bottom w:val="none" w:sz="0" w:space="0" w:color="auto"/>
            <w:right w:val="none" w:sz="0" w:space="0" w:color="auto"/>
          </w:divBdr>
        </w:div>
        <w:div w:id="1474716144">
          <w:marLeft w:val="0"/>
          <w:marRight w:val="0"/>
          <w:marTop w:val="0"/>
          <w:marBottom w:val="0"/>
          <w:divBdr>
            <w:top w:val="none" w:sz="0" w:space="0" w:color="auto"/>
            <w:left w:val="none" w:sz="0" w:space="0" w:color="auto"/>
            <w:bottom w:val="none" w:sz="0" w:space="0" w:color="auto"/>
            <w:right w:val="none" w:sz="0" w:space="0" w:color="auto"/>
          </w:divBdr>
        </w:div>
        <w:div w:id="1361928918">
          <w:marLeft w:val="0"/>
          <w:marRight w:val="0"/>
          <w:marTop w:val="0"/>
          <w:marBottom w:val="0"/>
          <w:divBdr>
            <w:top w:val="none" w:sz="0" w:space="0" w:color="auto"/>
            <w:left w:val="none" w:sz="0" w:space="0" w:color="auto"/>
            <w:bottom w:val="none" w:sz="0" w:space="0" w:color="auto"/>
            <w:right w:val="none" w:sz="0" w:space="0" w:color="auto"/>
          </w:divBdr>
        </w:div>
        <w:div w:id="1663699951">
          <w:marLeft w:val="0"/>
          <w:marRight w:val="0"/>
          <w:marTop w:val="0"/>
          <w:marBottom w:val="0"/>
          <w:divBdr>
            <w:top w:val="none" w:sz="0" w:space="0" w:color="auto"/>
            <w:left w:val="none" w:sz="0" w:space="0" w:color="auto"/>
            <w:bottom w:val="none" w:sz="0" w:space="0" w:color="auto"/>
            <w:right w:val="none" w:sz="0" w:space="0" w:color="auto"/>
          </w:divBdr>
        </w:div>
      </w:divsChild>
    </w:div>
    <w:div w:id="1797337320">
      <w:bodyDiv w:val="1"/>
      <w:marLeft w:val="0"/>
      <w:marRight w:val="0"/>
      <w:marTop w:val="0"/>
      <w:marBottom w:val="0"/>
      <w:divBdr>
        <w:top w:val="none" w:sz="0" w:space="0" w:color="auto"/>
        <w:left w:val="none" w:sz="0" w:space="0" w:color="auto"/>
        <w:bottom w:val="none" w:sz="0" w:space="0" w:color="auto"/>
        <w:right w:val="none" w:sz="0" w:space="0" w:color="auto"/>
      </w:divBdr>
      <w:divsChild>
        <w:div w:id="1851989010">
          <w:marLeft w:val="0"/>
          <w:marRight w:val="0"/>
          <w:marTop w:val="0"/>
          <w:marBottom w:val="0"/>
          <w:divBdr>
            <w:top w:val="none" w:sz="0" w:space="0" w:color="auto"/>
            <w:left w:val="none" w:sz="0" w:space="0" w:color="auto"/>
            <w:bottom w:val="none" w:sz="0" w:space="0" w:color="auto"/>
            <w:right w:val="none" w:sz="0" w:space="0" w:color="auto"/>
          </w:divBdr>
          <w:divsChild>
            <w:div w:id="293483146">
              <w:marLeft w:val="0"/>
              <w:marRight w:val="0"/>
              <w:marTop w:val="0"/>
              <w:marBottom w:val="0"/>
              <w:divBdr>
                <w:top w:val="none" w:sz="0" w:space="0" w:color="auto"/>
                <w:left w:val="none" w:sz="0" w:space="0" w:color="auto"/>
                <w:bottom w:val="none" w:sz="0" w:space="0" w:color="auto"/>
                <w:right w:val="none" w:sz="0" w:space="0" w:color="auto"/>
              </w:divBdr>
              <w:divsChild>
                <w:div w:id="1323116824">
                  <w:marLeft w:val="0"/>
                  <w:marRight w:val="0"/>
                  <w:marTop w:val="0"/>
                  <w:marBottom w:val="0"/>
                  <w:divBdr>
                    <w:top w:val="none" w:sz="0" w:space="0" w:color="auto"/>
                    <w:left w:val="none" w:sz="0" w:space="0" w:color="auto"/>
                    <w:bottom w:val="none" w:sz="0" w:space="0" w:color="auto"/>
                    <w:right w:val="none" w:sz="0" w:space="0" w:color="auto"/>
                  </w:divBdr>
                  <w:divsChild>
                    <w:div w:id="259802449">
                      <w:marLeft w:val="0"/>
                      <w:marRight w:val="0"/>
                      <w:marTop w:val="0"/>
                      <w:marBottom w:val="0"/>
                      <w:divBdr>
                        <w:top w:val="none" w:sz="0" w:space="0" w:color="auto"/>
                        <w:left w:val="none" w:sz="0" w:space="0" w:color="auto"/>
                        <w:bottom w:val="none" w:sz="0" w:space="0" w:color="auto"/>
                        <w:right w:val="none" w:sz="0" w:space="0" w:color="auto"/>
                      </w:divBdr>
                      <w:divsChild>
                        <w:div w:id="738092900">
                          <w:marLeft w:val="0"/>
                          <w:marRight w:val="0"/>
                          <w:marTop w:val="0"/>
                          <w:marBottom w:val="0"/>
                          <w:divBdr>
                            <w:top w:val="none" w:sz="0" w:space="0" w:color="auto"/>
                            <w:left w:val="none" w:sz="0" w:space="0" w:color="auto"/>
                            <w:bottom w:val="none" w:sz="0" w:space="0" w:color="auto"/>
                            <w:right w:val="none" w:sz="0" w:space="0" w:color="auto"/>
                          </w:divBdr>
                          <w:divsChild>
                            <w:div w:id="13205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6997313-45c1-4015-bdc8-0ac532f6f4e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23905229994474F844821BCCE3F76A8" ma:contentTypeVersion="5" ma:contentTypeDescription="Create a new document." ma:contentTypeScope="" ma:versionID="70dc6592630121ac0247ba61807e78a8">
  <xsd:schema xmlns:xsd="http://www.w3.org/2001/XMLSchema" xmlns:xs="http://www.w3.org/2001/XMLSchema" xmlns:p="http://schemas.microsoft.com/office/2006/metadata/properties" xmlns:ns3="66997313-45c1-4015-bdc8-0ac532f6f4eb" targetNamespace="http://schemas.microsoft.com/office/2006/metadata/properties" ma:root="true" ma:fieldsID="0b52edb078d2e34b512832dbc5c3775a" ns3:_="">
    <xsd:import namespace="66997313-45c1-4015-bdc8-0ac532f6f4e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997313-45c1-4015-bdc8-0ac532f6f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5772BC-9931-4015-9758-164579A78F5A}">
  <ds:schemaRefs>
    <ds:schemaRef ds:uri="http://schemas.microsoft.com/office/2006/metadata/properties"/>
    <ds:schemaRef ds:uri="http://schemas.microsoft.com/office/infopath/2007/PartnerControls"/>
    <ds:schemaRef ds:uri="66997313-45c1-4015-bdc8-0ac532f6f4eb"/>
  </ds:schemaRefs>
</ds:datastoreItem>
</file>

<file path=customXml/itemProps2.xml><?xml version="1.0" encoding="utf-8"?>
<ds:datastoreItem xmlns:ds="http://schemas.openxmlformats.org/officeDocument/2006/customXml" ds:itemID="{3B780EDF-9F2B-48AD-BCF1-9E518AD0BB7F}">
  <ds:schemaRefs>
    <ds:schemaRef ds:uri="http://schemas.microsoft.com/sharepoint/v3/contenttype/forms"/>
  </ds:schemaRefs>
</ds:datastoreItem>
</file>

<file path=customXml/itemProps3.xml><?xml version="1.0" encoding="utf-8"?>
<ds:datastoreItem xmlns:ds="http://schemas.openxmlformats.org/officeDocument/2006/customXml" ds:itemID="{2DCED10B-B90C-4C07-9EA5-25995E246F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997313-45c1-4015-bdc8-0ac532f6f4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tuân mạnh</dc:creator>
  <cp:keywords/>
  <dc:description/>
  <cp:lastModifiedBy>tuân mạnh</cp:lastModifiedBy>
  <cp:revision>4</cp:revision>
  <dcterms:created xsi:type="dcterms:W3CDTF">2024-12-02T16:25:00Z</dcterms:created>
  <dcterms:modified xsi:type="dcterms:W3CDTF">2024-12-02T16:37:00Z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0x010100423905229994474F844821BCCE3F76A8</vt:lpwstr>
  </property>
</Properties>
</file>